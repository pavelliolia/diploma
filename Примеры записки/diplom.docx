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94F9" w14:textId="77777777" w:rsidR="00E85846" w:rsidRDefault="00E85846" w:rsidP="00E85846">
      <w:pPr>
        <w:pStyle w:val="a9"/>
        <w:spacing w:line="276" w:lineRule="auto"/>
      </w:pPr>
      <w:r w:rsidRPr="001514C7">
        <w:t>Содержание</w:t>
      </w:r>
      <w:r>
        <w:t xml:space="preserve"> </w:t>
      </w:r>
    </w:p>
    <w:p w14:paraId="7F960884" w14:textId="77777777" w:rsidR="00E85846" w:rsidRPr="00002304" w:rsidRDefault="00E85846" w:rsidP="00E85846">
      <w:pPr>
        <w:tabs>
          <w:tab w:val="right" w:leader="dot" w:pos="9345"/>
        </w:tabs>
        <w:suppressAutoHyphens/>
        <w:ind w:left="284" w:hanging="284"/>
        <w:rPr>
          <w:rFonts w:ascii="Calibri" w:eastAsia="Times New Roman" w:hAnsi="Calibri" w:cs="Times New Roman"/>
          <w:noProof/>
          <w:lang w:val="ru-RU" w:eastAsia="ru-RU"/>
        </w:rPr>
      </w:pPr>
      <w:r w:rsidRPr="00470C47">
        <w:rPr>
          <w:rFonts w:eastAsia="Calibri" w:cs="Times New Roman"/>
          <w:noProof/>
          <w:lang w:val="ru-RU"/>
        </w:rPr>
        <w:t>Введение</w:t>
      </w:r>
      <w:r w:rsidRPr="00470C47">
        <w:rPr>
          <w:rFonts w:eastAsia="Calibri" w:cs="Times New Roman"/>
          <w:noProof/>
          <w:webHidden/>
          <w:lang w:val="ru-RU"/>
        </w:rPr>
        <w:tab/>
      </w:r>
      <w:r w:rsidRPr="00002304">
        <w:rPr>
          <w:rFonts w:eastAsia="Calibri" w:cs="Times New Roman"/>
          <w:noProof/>
          <w:lang w:val="ru-RU"/>
        </w:rPr>
        <w:t>7</w:t>
      </w:r>
    </w:p>
    <w:p w14:paraId="39D1BE18" w14:textId="77777777" w:rsidR="00E85846" w:rsidRPr="00002304" w:rsidRDefault="00E85846" w:rsidP="00E85846">
      <w:pPr>
        <w:tabs>
          <w:tab w:val="right" w:leader="dot" w:pos="9345"/>
        </w:tabs>
        <w:suppressAutoHyphens/>
        <w:ind w:left="284" w:hanging="284"/>
        <w:rPr>
          <w:rFonts w:ascii="Calibri" w:eastAsia="Times New Roman" w:hAnsi="Calibri" w:cs="Times New Roman"/>
          <w:noProof/>
          <w:lang w:val="ru-RU" w:eastAsia="ru-RU"/>
        </w:rPr>
      </w:pPr>
      <w:r w:rsidRPr="00180E71">
        <w:rPr>
          <w:rFonts w:eastAsia="Calibri" w:cs="Times New Roman"/>
          <w:noProof/>
          <w:lang w:val="ru-RU" w:eastAsia="ru-RU"/>
        </w:rPr>
        <w:t>1</w:t>
      </w:r>
      <w:r w:rsidRPr="00470C47">
        <w:rPr>
          <w:rFonts w:eastAsia="Calibri" w:cs="Times New Roman"/>
          <w:noProof/>
          <w:lang w:val="ru-RU" w:eastAsia="ru-RU"/>
        </w:rPr>
        <w:t xml:space="preserve"> Анализ требований к программному средству и постановка задач</w:t>
      </w:r>
      <w:r w:rsidRPr="00470C47">
        <w:rPr>
          <w:rFonts w:eastAsia="Calibri" w:cs="Times New Roman"/>
          <w:noProof/>
          <w:webHidden/>
          <w:lang w:val="ru-RU"/>
        </w:rPr>
        <w:tab/>
      </w:r>
      <w:r w:rsidRPr="00002304">
        <w:rPr>
          <w:rFonts w:eastAsia="Calibri" w:cs="Times New Roman"/>
          <w:noProof/>
          <w:webHidden/>
          <w:lang w:val="ru-RU"/>
        </w:rPr>
        <w:t>8</w:t>
      </w:r>
    </w:p>
    <w:p w14:paraId="3E766839" w14:textId="77777777" w:rsidR="00E85846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del w:id="0" w:author="Anastasiya Urubleuskaya" w:date="2019-04-22T09:55:00Z">
        <w:r w:rsidRPr="00470C47" w:rsidDel="00482BF8">
          <w:rPr>
            <w:rFonts w:eastAsia="Times New Roman" w:cs="Times New Roman"/>
            <w:noProof/>
            <w:lang w:val="ru-RU" w:eastAsia="ru-RU"/>
          </w:rPr>
          <w:delText>5.1 Анализ исходных данных и описание функциональных возможностей программного средства</w:delText>
        </w:r>
        <w:r w:rsidRPr="00470C47" w:rsidDel="00482BF8">
          <w:rPr>
            <w:rFonts w:eastAsia="Times New Roman" w:cs="Times New Roman"/>
            <w:noProof/>
            <w:webHidden/>
            <w:lang w:val="ru-RU" w:eastAsia="ru-RU"/>
          </w:rPr>
          <w:tab/>
          <w:delText>21</w:delText>
        </w:r>
      </w:del>
      <w:r w:rsidRPr="00180E71">
        <w:rPr>
          <w:rFonts w:eastAsia="Times New Roman" w:cs="Times New Roman"/>
          <w:noProof/>
          <w:lang w:val="ru-RU" w:eastAsia="ru-RU"/>
        </w:rPr>
        <w:t>1</w:t>
      </w:r>
      <w:ins w:id="1" w:author="Anastasiya Urubleuskaya" w:date="2019-04-22T09:55:00Z">
        <w:r w:rsidRPr="00470C47">
          <w:rPr>
            <w:rFonts w:eastAsia="Times New Roman" w:cs="Times New Roman"/>
            <w:noProof/>
            <w:lang w:val="ru-RU" w:eastAsia="ru-RU"/>
          </w:rPr>
          <w:t xml:space="preserve">.1 Анализ исходных данных и описание функциональных </w:t>
        </w:r>
      </w:ins>
    </w:p>
    <w:p w14:paraId="5F8933D0" w14:textId="77777777" w:rsidR="00E85846" w:rsidRPr="00002304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r w:rsidRPr="0023139B">
        <w:rPr>
          <w:rFonts w:eastAsia="Times New Roman" w:cs="Times New Roman"/>
          <w:noProof/>
          <w:lang w:val="ru-RU" w:eastAsia="ru-RU"/>
        </w:rPr>
        <w:t xml:space="preserve">      </w:t>
      </w:r>
      <w:ins w:id="2" w:author="Anastasiya Urubleuskaya" w:date="2019-04-22T09:55:00Z">
        <w:r w:rsidRPr="00470C47">
          <w:rPr>
            <w:rFonts w:eastAsia="Times New Roman" w:cs="Times New Roman"/>
            <w:noProof/>
            <w:lang w:val="ru-RU" w:eastAsia="ru-RU"/>
          </w:rPr>
          <w:t>возможностей программного средства</w:t>
        </w:r>
        <w:r w:rsidRPr="00470C47">
          <w:rPr>
            <w:rFonts w:eastAsia="Times New Roman" w:cs="Times New Roman"/>
            <w:noProof/>
            <w:webHidden/>
            <w:lang w:val="ru-RU" w:eastAsia="ru-RU"/>
          </w:rPr>
          <w:tab/>
        </w:r>
      </w:ins>
      <w:r w:rsidRPr="00002304">
        <w:rPr>
          <w:rFonts w:eastAsia="Times New Roman" w:cs="Times New Roman"/>
          <w:noProof/>
          <w:webHidden/>
          <w:lang w:val="ru-RU" w:eastAsia="ru-RU"/>
        </w:rPr>
        <w:t>8</w:t>
      </w:r>
    </w:p>
    <w:p w14:paraId="2D959BFD" w14:textId="77777777" w:rsidR="00E85846" w:rsidRPr="00002304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del w:id="3" w:author="Anastasiya Urubleuskaya" w:date="2019-04-22T09:55:00Z">
        <w:r w:rsidRPr="00470C47" w:rsidDel="00482BF8">
          <w:rPr>
            <w:rFonts w:eastAsia="Times New Roman" w:cs="Times New Roman"/>
            <w:noProof/>
            <w:lang w:val="ru-RU" w:eastAsia="ru-RU"/>
          </w:rPr>
          <w:delText>5.2 Обоснование выбора языка программирования и средств разработки</w:delText>
        </w:r>
        <w:r w:rsidRPr="00470C47" w:rsidDel="00482BF8">
          <w:rPr>
            <w:rFonts w:eastAsia="Times New Roman" w:cs="Times New Roman"/>
            <w:noProof/>
            <w:webHidden/>
            <w:lang w:val="ru-RU" w:eastAsia="ru-RU"/>
          </w:rPr>
          <w:tab/>
          <w:delText>23</w:delText>
        </w:r>
      </w:del>
      <w:r w:rsidRPr="00111AB2">
        <w:rPr>
          <w:rFonts w:eastAsia="Times New Roman" w:cs="Times New Roman"/>
          <w:noProof/>
          <w:lang w:val="ru-RU" w:eastAsia="ru-RU"/>
        </w:rPr>
        <w:t>1</w:t>
      </w:r>
      <w:ins w:id="4" w:author="Anastasiya Urubleuskaya" w:date="2019-04-22T09:55:00Z">
        <w:r w:rsidRPr="00470C47">
          <w:rPr>
            <w:rFonts w:eastAsia="Times New Roman" w:cs="Times New Roman"/>
            <w:noProof/>
            <w:lang w:val="ru-RU" w:eastAsia="ru-RU"/>
          </w:rPr>
          <w:t>.2 Обоснование выбора языка программирования и средств разработки</w:t>
        </w:r>
        <w:r w:rsidRPr="00470C47">
          <w:rPr>
            <w:rFonts w:eastAsia="Times New Roman" w:cs="Times New Roman"/>
            <w:noProof/>
            <w:webHidden/>
            <w:lang w:val="ru-RU" w:eastAsia="ru-RU"/>
          </w:rPr>
          <w:tab/>
        </w:r>
      </w:ins>
      <w:r w:rsidRPr="00002304">
        <w:rPr>
          <w:rFonts w:eastAsia="Times New Roman" w:cs="Times New Roman"/>
          <w:noProof/>
          <w:webHidden/>
          <w:lang w:val="ru-RU" w:eastAsia="ru-RU"/>
        </w:rPr>
        <w:t>10</w:t>
      </w:r>
    </w:p>
    <w:p w14:paraId="5F8E0230" w14:textId="77777777" w:rsidR="00E85846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del w:id="5" w:author="Anastasiya Urubleuskaya" w:date="2019-04-22T09:55:00Z">
        <w:r w:rsidRPr="00470C47" w:rsidDel="00482BF8">
          <w:rPr>
            <w:rFonts w:eastAsia="Times New Roman" w:cs="Times New Roman"/>
            <w:noProof/>
            <w:lang w:val="ru-RU" w:eastAsia="ru-RU"/>
          </w:rPr>
          <w:delText>5.3 Обзор существующих программных средств по теме дипломного проекта</w:delText>
        </w:r>
        <w:r w:rsidRPr="00470C47" w:rsidDel="00482BF8">
          <w:rPr>
            <w:rFonts w:eastAsia="Times New Roman" w:cs="Times New Roman"/>
            <w:noProof/>
            <w:webHidden/>
            <w:lang w:val="ru-RU" w:eastAsia="ru-RU"/>
          </w:rPr>
          <w:tab/>
          <w:delText>23</w:delText>
        </w:r>
      </w:del>
      <w:r w:rsidRPr="00111AB2">
        <w:rPr>
          <w:rFonts w:eastAsia="Times New Roman" w:cs="Times New Roman"/>
          <w:noProof/>
          <w:lang w:val="ru-RU" w:eastAsia="ru-RU"/>
        </w:rPr>
        <w:t>1</w:t>
      </w:r>
      <w:ins w:id="6" w:author="Anastasiya Urubleuskaya" w:date="2019-04-22T09:55:00Z">
        <w:r w:rsidRPr="00470C47">
          <w:rPr>
            <w:rFonts w:eastAsia="Times New Roman" w:cs="Times New Roman"/>
            <w:noProof/>
            <w:lang w:val="ru-RU" w:eastAsia="ru-RU"/>
          </w:rPr>
          <w:t xml:space="preserve">.3 Обзор существующих программных средств по теме </w:t>
        </w:r>
      </w:ins>
    </w:p>
    <w:p w14:paraId="65F6DE00" w14:textId="77777777" w:rsidR="00E85846" w:rsidRPr="00343122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r w:rsidRPr="00085317">
        <w:rPr>
          <w:rFonts w:eastAsia="Times New Roman" w:cs="Times New Roman"/>
          <w:noProof/>
          <w:lang w:val="ru-RU" w:eastAsia="ru-RU"/>
        </w:rPr>
        <w:t xml:space="preserve">      </w:t>
      </w:r>
      <w:ins w:id="7" w:author="Anastasiya Urubleuskaya" w:date="2019-04-22T09:55:00Z">
        <w:r w:rsidRPr="00470C47">
          <w:rPr>
            <w:rFonts w:eastAsia="Times New Roman" w:cs="Times New Roman"/>
            <w:noProof/>
            <w:lang w:val="ru-RU" w:eastAsia="ru-RU"/>
          </w:rPr>
          <w:t>дипломного проекта</w:t>
        </w:r>
        <w:r w:rsidRPr="00470C47">
          <w:rPr>
            <w:rFonts w:eastAsia="Times New Roman" w:cs="Times New Roman"/>
            <w:noProof/>
            <w:webHidden/>
            <w:lang w:val="ru-RU" w:eastAsia="ru-RU"/>
          </w:rPr>
          <w:tab/>
        </w:r>
      </w:ins>
      <w:r>
        <w:rPr>
          <w:rFonts w:eastAsia="Times New Roman" w:cs="Times New Roman"/>
          <w:noProof/>
          <w:webHidden/>
          <w:lang w:val="ru-RU" w:eastAsia="ru-RU"/>
        </w:rPr>
        <w:t>13</w:t>
      </w:r>
    </w:p>
    <w:p w14:paraId="4AAF9BC9" w14:textId="77777777" w:rsidR="00E85846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del w:id="8" w:author="Anastasiya Urubleuskaya" w:date="2019-04-22T09:56:00Z">
        <w:r w:rsidRPr="00470C47" w:rsidDel="00482BF8">
          <w:rPr>
            <w:rFonts w:eastAsia="Times New Roman" w:cs="Times New Roman"/>
            <w:noProof/>
            <w:lang w:val="ru-RU" w:eastAsia="ru-RU"/>
          </w:rPr>
          <w:delText>5.4 Постановка задач по разработке программного средства для чтения электронных книг и ведения словаря</w:delText>
        </w:r>
        <w:r w:rsidRPr="00470C47" w:rsidDel="00482BF8">
          <w:rPr>
            <w:rFonts w:eastAsia="Times New Roman" w:cs="Times New Roman"/>
            <w:noProof/>
            <w:webHidden/>
            <w:lang w:val="ru-RU" w:eastAsia="ru-RU"/>
          </w:rPr>
          <w:tab/>
          <w:delText>23</w:delText>
        </w:r>
      </w:del>
      <w:r w:rsidRPr="00111AB2">
        <w:rPr>
          <w:rFonts w:eastAsia="Times New Roman" w:cs="Times New Roman"/>
          <w:noProof/>
          <w:lang w:val="ru-RU" w:eastAsia="ru-RU"/>
        </w:rPr>
        <w:t>1</w:t>
      </w:r>
      <w:ins w:id="9" w:author="Anastasiya Urubleuskaya" w:date="2019-04-22T09:56:00Z">
        <w:r w:rsidRPr="00470C47">
          <w:rPr>
            <w:rFonts w:eastAsia="Times New Roman" w:cs="Times New Roman"/>
            <w:noProof/>
            <w:lang w:val="ru-RU" w:eastAsia="ru-RU"/>
          </w:rPr>
          <w:t xml:space="preserve">.4 Постановка задач по разработке программного средства </w:t>
        </w:r>
      </w:ins>
    </w:p>
    <w:p w14:paraId="4DF85C8A" w14:textId="77777777" w:rsidR="00E85846" w:rsidRPr="00343122" w:rsidRDefault="00E85846" w:rsidP="00E85846">
      <w:pPr>
        <w:tabs>
          <w:tab w:val="right" w:leader="dot" w:pos="9345"/>
        </w:tabs>
        <w:suppressAutoHyphens/>
        <w:ind w:left="709" w:hanging="482"/>
        <w:rPr>
          <w:rFonts w:ascii="Calibri" w:eastAsia="Times New Roman" w:hAnsi="Calibri" w:cs="Times New Roman"/>
          <w:noProof/>
          <w:lang w:val="ru-RU" w:eastAsia="ru-RU"/>
        </w:rPr>
      </w:pPr>
      <w:r w:rsidRPr="00085317">
        <w:rPr>
          <w:rFonts w:eastAsia="Times New Roman" w:cs="Times New Roman"/>
          <w:noProof/>
          <w:lang w:val="ru-RU" w:eastAsia="ru-RU"/>
        </w:rPr>
        <w:t xml:space="preserve">      </w:t>
      </w:r>
      <w:ins w:id="10" w:author="Anastasiya Urubleuskaya" w:date="2019-04-22T09:56:00Z">
        <w:r w:rsidRPr="00470C47">
          <w:rPr>
            <w:rFonts w:eastAsia="Times New Roman" w:cs="Times New Roman"/>
            <w:noProof/>
            <w:lang w:val="ru-RU" w:eastAsia="ru-RU"/>
          </w:rPr>
          <w:t>для чтения электронных книг и ведения словаря</w:t>
        </w:r>
        <w:r w:rsidRPr="00470C47">
          <w:rPr>
            <w:rFonts w:eastAsia="Times New Roman" w:cs="Times New Roman"/>
            <w:noProof/>
            <w:webHidden/>
            <w:lang w:val="ru-RU" w:eastAsia="ru-RU"/>
          </w:rPr>
          <w:tab/>
        </w:r>
      </w:ins>
      <w:r>
        <w:rPr>
          <w:rFonts w:eastAsia="Times New Roman" w:cs="Times New Roman"/>
          <w:noProof/>
          <w:webHidden/>
          <w:lang w:val="ru-RU" w:eastAsia="ru-RU"/>
        </w:rPr>
        <w:t>17</w:t>
      </w:r>
    </w:p>
    <w:p w14:paraId="4C02F0E6" w14:textId="77777777" w:rsidR="00E85846" w:rsidRDefault="00E85846" w:rsidP="00E85846">
      <w:pPr>
        <w:tabs>
          <w:tab w:val="right" w:leader="dot" w:pos="9345"/>
        </w:tabs>
        <w:suppressAutoHyphens/>
        <w:ind w:left="284" w:hanging="284"/>
        <w:rPr>
          <w:rFonts w:eastAsia="Calibri" w:cs="Times New Roman"/>
          <w:noProof/>
          <w:lang w:val="ru-RU" w:eastAsia="ru-RU"/>
        </w:rPr>
      </w:pPr>
      <w:del w:id="11" w:author="Anastasiya Urubleuskaya" w:date="2019-04-22T09:56:00Z">
        <w:r w:rsidRPr="00470C47" w:rsidDel="00482BF8">
          <w:rPr>
            <w:rFonts w:eastAsia="Calibri" w:cs="Times New Roman"/>
            <w:noProof/>
            <w:lang w:val="ru-RU" w:eastAsia="ru-RU"/>
          </w:rPr>
          <w:delText>6 Проектирование и разработка программного средства для чтения электрон-ных книг и ведения словаря (переводчика)</w:delText>
        </w:r>
        <w:r w:rsidRPr="00470C47" w:rsidDel="00482BF8">
          <w:rPr>
            <w:rFonts w:eastAsia="Calibri" w:cs="Times New Roman"/>
            <w:noProof/>
            <w:webHidden/>
            <w:lang w:val="ru-RU"/>
          </w:rPr>
          <w:tab/>
          <w:delText>9</w:delText>
        </w:r>
      </w:del>
      <w:r w:rsidRPr="00111AB2">
        <w:rPr>
          <w:rFonts w:eastAsia="Calibri" w:cs="Times New Roman"/>
          <w:noProof/>
          <w:lang w:val="ru-RU" w:eastAsia="ru-RU"/>
        </w:rPr>
        <w:t>2</w:t>
      </w:r>
      <w:ins w:id="12" w:author="Anastasiya Urubleuskaya" w:date="2019-04-22T09:56:00Z">
        <w:r w:rsidRPr="00470C47">
          <w:rPr>
            <w:rFonts w:eastAsia="Calibri" w:cs="Times New Roman"/>
            <w:noProof/>
            <w:lang w:val="ru-RU" w:eastAsia="ru-RU"/>
          </w:rPr>
          <w:t xml:space="preserve"> Проектирование и разработка программного средства </w:t>
        </w:r>
      </w:ins>
    </w:p>
    <w:p w14:paraId="27E08E6F" w14:textId="77777777" w:rsidR="00E85846" w:rsidRPr="00343122" w:rsidRDefault="00E85846" w:rsidP="00E85846">
      <w:pPr>
        <w:tabs>
          <w:tab w:val="right" w:leader="dot" w:pos="9345"/>
        </w:tabs>
        <w:suppressAutoHyphens/>
        <w:ind w:left="284" w:hanging="284"/>
        <w:rPr>
          <w:rFonts w:ascii="Calibri" w:eastAsia="Times New Roman" w:hAnsi="Calibri" w:cs="Times New Roman"/>
          <w:noProof/>
          <w:lang w:val="ru-RU" w:eastAsia="ru-RU"/>
        </w:rPr>
      </w:pPr>
      <w:r w:rsidRPr="00085317">
        <w:rPr>
          <w:rFonts w:eastAsia="Calibri" w:cs="Times New Roman"/>
          <w:noProof/>
          <w:lang w:val="ru-RU" w:eastAsia="ru-RU"/>
        </w:rPr>
        <w:t xml:space="preserve">   </w:t>
      </w:r>
      <w:ins w:id="13" w:author="Anastasiya Urubleuskaya" w:date="2019-04-22T09:56:00Z">
        <w:r w:rsidRPr="00470C47">
          <w:rPr>
            <w:rFonts w:eastAsia="Calibri" w:cs="Times New Roman"/>
            <w:noProof/>
            <w:lang w:val="ru-RU" w:eastAsia="ru-RU"/>
          </w:rPr>
          <w:t>для чтения электронных книг и ведения словаря (переводчика)</w:t>
        </w:r>
        <w:r w:rsidRPr="00470C47">
          <w:rPr>
            <w:rFonts w:eastAsia="Calibri" w:cs="Times New Roman"/>
            <w:noProof/>
            <w:webHidden/>
            <w:lang w:val="ru-RU"/>
          </w:rPr>
          <w:tab/>
        </w:r>
      </w:ins>
      <w:r>
        <w:rPr>
          <w:rFonts w:eastAsia="Calibri" w:cs="Times New Roman"/>
          <w:noProof/>
          <w:webHidden/>
          <w:lang w:val="ru-RU"/>
        </w:rPr>
        <w:t>23</w:t>
      </w:r>
    </w:p>
    <w:p w14:paraId="6CC4FADC" w14:textId="77777777" w:rsidR="00E85846" w:rsidRPr="00343122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r w:rsidRPr="00111AB2">
        <w:rPr>
          <w:rFonts w:eastAsia="Times New Roman" w:cs="Times New Roman"/>
          <w:noProof/>
          <w:lang w:val="ru-RU" w:eastAsia="ru-RU"/>
        </w:rPr>
        <w:t>2</w:t>
      </w:r>
      <w:r w:rsidRPr="00470C47">
        <w:rPr>
          <w:rFonts w:eastAsia="Times New Roman" w:cs="Times New Roman"/>
          <w:noProof/>
          <w:lang w:val="ru-RU" w:eastAsia="ru-RU"/>
        </w:rPr>
        <w:t>.1 Разработка объектной модели программного средства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23</w:t>
      </w:r>
    </w:p>
    <w:p w14:paraId="5BD8AF26" w14:textId="77777777" w:rsidR="00E85846" w:rsidRPr="00343122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r w:rsidRPr="00111AB2">
        <w:rPr>
          <w:rFonts w:eastAsia="Times New Roman" w:cs="Times New Roman"/>
          <w:noProof/>
          <w:lang w:val="ru-RU" w:eastAsia="ru-RU"/>
        </w:rPr>
        <w:t>2</w:t>
      </w:r>
      <w:r w:rsidRPr="00470C47">
        <w:rPr>
          <w:rFonts w:eastAsia="Times New Roman" w:cs="Times New Roman"/>
          <w:noProof/>
          <w:lang w:val="ru-RU" w:eastAsia="ru-RU"/>
        </w:rPr>
        <w:t>.2 Разработка архитектуры программного средства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25</w:t>
      </w:r>
    </w:p>
    <w:p w14:paraId="22C42DEE" w14:textId="77777777" w:rsidR="00E85846" w:rsidRPr="00343122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r w:rsidRPr="00111AB2">
        <w:rPr>
          <w:rFonts w:eastAsia="Times New Roman" w:cs="Times New Roman"/>
          <w:noProof/>
          <w:lang w:val="ru-RU" w:eastAsia="ru-RU"/>
        </w:rPr>
        <w:t>2</w:t>
      </w:r>
      <w:r w:rsidRPr="00470C47">
        <w:rPr>
          <w:rFonts w:eastAsia="Times New Roman" w:cs="Times New Roman"/>
          <w:noProof/>
          <w:lang w:val="ru-RU" w:eastAsia="ru-RU"/>
        </w:rPr>
        <w:t>.3 Разработка алгоритмов функционирования программного средства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28</w:t>
      </w:r>
    </w:p>
    <w:p w14:paraId="5B22D73B" w14:textId="77777777" w:rsidR="00E85846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r w:rsidRPr="00111AB2">
        <w:rPr>
          <w:rFonts w:eastAsia="Times New Roman" w:cs="Times New Roman"/>
          <w:noProof/>
          <w:lang w:val="ru-RU" w:eastAsia="ru-RU"/>
        </w:rPr>
        <w:t>2</w:t>
      </w:r>
      <w:r w:rsidRPr="00470C47">
        <w:rPr>
          <w:rFonts w:eastAsia="Times New Roman" w:cs="Times New Roman"/>
          <w:noProof/>
          <w:lang w:val="ru-RU" w:eastAsia="ru-RU"/>
        </w:rPr>
        <w:t xml:space="preserve">.4 Разработка и обоснование пользовательского интерфейса </w:t>
      </w:r>
    </w:p>
    <w:p w14:paraId="62A7CF1E" w14:textId="77777777" w:rsidR="00E85846" w:rsidRPr="00343122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r w:rsidRPr="0023139B">
        <w:rPr>
          <w:rFonts w:eastAsia="Times New Roman" w:cs="Times New Roman"/>
          <w:noProof/>
          <w:lang w:val="ru-RU" w:eastAsia="ru-RU"/>
        </w:rPr>
        <w:t xml:space="preserve">      </w:t>
      </w:r>
      <w:r w:rsidRPr="00470C47">
        <w:rPr>
          <w:rFonts w:eastAsia="Times New Roman" w:cs="Times New Roman"/>
          <w:noProof/>
          <w:lang w:val="ru-RU" w:eastAsia="ru-RU"/>
        </w:rPr>
        <w:t>программного средства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31</w:t>
      </w:r>
    </w:p>
    <w:p w14:paraId="5AC1A630" w14:textId="77777777" w:rsidR="00E85846" w:rsidRPr="00343122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lang w:val="ru-RU" w:eastAsia="ru-RU"/>
        </w:rPr>
      </w:pPr>
      <w:r w:rsidRPr="00111AB2">
        <w:rPr>
          <w:rFonts w:eastAsia="Times New Roman" w:cs="Times New Roman"/>
          <w:noProof/>
          <w:lang w:val="ru-RU" w:eastAsia="ru-RU"/>
        </w:rPr>
        <w:t>2</w:t>
      </w:r>
      <w:r w:rsidRPr="00470C47">
        <w:rPr>
          <w:rFonts w:eastAsia="Times New Roman" w:cs="Times New Roman"/>
          <w:noProof/>
          <w:lang w:val="ru-RU" w:eastAsia="ru-RU"/>
        </w:rPr>
        <w:t>.5 Проектирование базы данных и интерфейсов взаимодействия с ней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35</w:t>
      </w:r>
    </w:p>
    <w:p w14:paraId="521155AE" w14:textId="77777777" w:rsidR="00E85846" w:rsidRPr="00002304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i/>
          <w:noProof/>
          <w:lang w:val="ru-RU" w:eastAsia="ru-RU"/>
        </w:rPr>
      </w:pPr>
      <w:r w:rsidRPr="00111AB2">
        <w:rPr>
          <w:rFonts w:eastAsia="Times New Roman" w:cs="Times New Roman"/>
          <w:noProof/>
          <w:lang w:val="ru-RU" w:eastAsia="ru-RU"/>
        </w:rPr>
        <w:t>2</w:t>
      </w:r>
      <w:r w:rsidRPr="00470C47">
        <w:rPr>
          <w:rFonts w:eastAsia="Times New Roman" w:cs="Times New Roman"/>
          <w:noProof/>
          <w:lang w:val="ru-RU" w:eastAsia="ru-RU"/>
        </w:rPr>
        <w:t xml:space="preserve">.6 Описание взаимодействия программного средства с </w:t>
      </w:r>
      <w:r w:rsidRPr="00002304">
        <w:rPr>
          <w:rFonts w:eastAsia="Times New Roman" w:cs="Times New Roman"/>
          <w:i/>
          <w:noProof/>
          <w:lang w:val="ru-RU" w:eastAsia="ru-RU"/>
        </w:rPr>
        <w:t xml:space="preserve">Google </w:t>
      </w:r>
    </w:p>
    <w:p w14:paraId="7E10D0AB" w14:textId="77777777" w:rsidR="00E85846" w:rsidRPr="00343122" w:rsidRDefault="00E85846" w:rsidP="00E85846">
      <w:pPr>
        <w:tabs>
          <w:tab w:val="right" w:leader="dot" w:pos="9345"/>
        </w:tabs>
        <w:suppressAutoHyphens/>
        <w:ind w:left="709" w:hanging="482"/>
        <w:rPr>
          <w:rFonts w:eastAsia="Times New Roman" w:cs="Times New Roman"/>
          <w:noProof/>
          <w:webHidden/>
          <w:lang w:val="ru-RU" w:eastAsia="ru-RU"/>
        </w:rPr>
      </w:pPr>
      <w:r w:rsidRPr="00002304">
        <w:rPr>
          <w:rFonts w:eastAsia="Times New Roman" w:cs="Times New Roman"/>
          <w:i/>
          <w:noProof/>
          <w:lang w:val="ru-RU" w:eastAsia="ru-RU"/>
        </w:rPr>
        <w:t xml:space="preserve">      Translation API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38</w:t>
      </w:r>
    </w:p>
    <w:p w14:paraId="662235DE" w14:textId="77777777" w:rsidR="00E85846" w:rsidRPr="00343122" w:rsidRDefault="00E85846" w:rsidP="00E85846">
      <w:pPr>
        <w:tabs>
          <w:tab w:val="right" w:leader="dot" w:pos="9345"/>
        </w:tabs>
        <w:suppressAutoHyphens/>
        <w:ind w:left="270" w:hanging="270"/>
        <w:rPr>
          <w:rFonts w:eastAsia="Times New Roman" w:cs="Times New Roman"/>
          <w:noProof/>
          <w:webHidden/>
          <w:lang w:val="ru-RU" w:eastAsia="ru-RU"/>
        </w:rPr>
      </w:pPr>
      <w:r w:rsidRPr="00111AB2">
        <w:rPr>
          <w:rFonts w:eastAsia="Times New Roman" w:cs="Times New Roman"/>
          <w:noProof/>
          <w:lang w:val="ru-RU" w:eastAsia="ru-RU"/>
        </w:rPr>
        <w:t>3 Инженерные расчёты, используемые в дипломном проекте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43</w:t>
      </w:r>
    </w:p>
    <w:p w14:paraId="49796854" w14:textId="77777777" w:rsidR="00E85846" w:rsidRDefault="00E85846" w:rsidP="00E85846">
      <w:pPr>
        <w:tabs>
          <w:tab w:val="right" w:leader="dot" w:pos="9345"/>
        </w:tabs>
        <w:suppressAutoHyphens/>
        <w:ind w:left="705" w:hanging="475"/>
        <w:rPr>
          <w:rFonts w:eastAsia="Times New Roman" w:cs="Times New Roman"/>
          <w:noProof/>
          <w:lang w:val="ru-RU" w:eastAsia="ru-RU"/>
        </w:rPr>
      </w:pPr>
      <w:r w:rsidRPr="00111AB2">
        <w:rPr>
          <w:rFonts w:eastAsia="Times New Roman" w:cs="Times New Roman"/>
          <w:noProof/>
          <w:lang w:val="ru-RU" w:eastAsia="ru-RU"/>
        </w:rPr>
        <w:t xml:space="preserve">3.1 Оценка объёма передаваемого трафика между программным </w:t>
      </w:r>
    </w:p>
    <w:p w14:paraId="51A440D2" w14:textId="77777777" w:rsidR="00E85846" w:rsidRPr="00085317" w:rsidRDefault="00E85846" w:rsidP="00E85846">
      <w:pPr>
        <w:tabs>
          <w:tab w:val="right" w:leader="dot" w:pos="9345"/>
        </w:tabs>
        <w:suppressAutoHyphens/>
        <w:ind w:left="705" w:hanging="475"/>
        <w:rPr>
          <w:rFonts w:eastAsia="Times New Roman" w:cs="Times New Roman"/>
          <w:noProof/>
          <w:webHidden/>
          <w:lang w:eastAsia="ru-RU"/>
        </w:rPr>
      </w:pPr>
      <w:r w:rsidRPr="0023139B">
        <w:rPr>
          <w:rFonts w:eastAsia="Times New Roman" w:cs="Times New Roman"/>
          <w:noProof/>
          <w:lang w:val="ru-RU" w:eastAsia="ru-RU"/>
        </w:rPr>
        <w:t xml:space="preserve">      </w:t>
      </w:r>
      <w:r w:rsidRPr="00111AB2">
        <w:rPr>
          <w:rFonts w:eastAsia="Times New Roman" w:cs="Times New Roman"/>
          <w:noProof/>
          <w:lang w:val="ru-RU" w:eastAsia="ru-RU"/>
        </w:rPr>
        <w:t>средством</w:t>
      </w:r>
      <w:r w:rsidRPr="00085317">
        <w:rPr>
          <w:rFonts w:eastAsia="Times New Roman" w:cs="Times New Roman"/>
          <w:noProof/>
          <w:lang w:eastAsia="ru-RU"/>
        </w:rPr>
        <w:t xml:space="preserve"> </w:t>
      </w:r>
      <w:r w:rsidRPr="00111AB2">
        <w:rPr>
          <w:rFonts w:eastAsia="Times New Roman" w:cs="Times New Roman"/>
          <w:noProof/>
          <w:lang w:val="ru-RU" w:eastAsia="ru-RU"/>
        </w:rPr>
        <w:t>и</w:t>
      </w:r>
      <w:r w:rsidRPr="00085317">
        <w:rPr>
          <w:rFonts w:eastAsia="Times New Roman" w:cs="Times New Roman"/>
          <w:noProof/>
          <w:lang w:eastAsia="ru-RU"/>
        </w:rPr>
        <w:t xml:space="preserve"> </w:t>
      </w:r>
      <w:r w:rsidRPr="00002304">
        <w:rPr>
          <w:rFonts w:eastAsia="Times New Roman" w:cs="Times New Roman"/>
          <w:i/>
          <w:noProof/>
          <w:lang w:eastAsia="ru-RU"/>
        </w:rPr>
        <w:t>Google Translation API</w:t>
      </w:r>
      <w:bookmarkStart w:id="14" w:name="_GoBack"/>
      <w:bookmarkEnd w:id="14"/>
      <w:r w:rsidRPr="00085317">
        <w:rPr>
          <w:rFonts w:eastAsia="Times New Roman" w:cs="Times New Roman"/>
          <w:noProof/>
          <w:webHidden/>
          <w:lang w:eastAsia="ru-RU"/>
        </w:rPr>
        <w:tab/>
      </w:r>
      <w:r>
        <w:rPr>
          <w:rFonts w:eastAsia="Times New Roman" w:cs="Times New Roman"/>
          <w:noProof/>
          <w:webHidden/>
          <w:lang w:eastAsia="ru-RU"/>
        </w:rPr>
        <w:t>43</w:t>
      </w:r>
    </w:p>
    <w:p w14:paraId="25579E1E" w14:textId="77777777" w:rsidR="00E85846" w:rsidRDefault="00E85846" w:rsidP="00E85846">
      <w:pPr>
        <w:tabs>
          <w:tab w:val="right" w:leader="dot" w:pos="9345"/>
        </w:tabs>
        <w:suppressAutoHyphens/>
        <w:ind w:left="705" w:hanging="475"/>
        <w:rPr>
          <w:rFonts w:eastAsia="Times New Roman" w:cs="Times New Roman"/>
          <w:noProof/>
          <w:webHidden/>
          <w:lang w:val="ru-RU" w:eastAsia="ru-RU"/>
        </w:rPr>
      </w:pPr>
      <w:r w:rsidRPr="00111AB2">
        <w:rPr>
          <w:rFonts w:eastAsia="Times New Roman" w:cs="Times New Roman"/>
          <w:noProof/>
          <w:webHidden/>
          <w:lang w:val="ru-RU" w:eastAsia="ru-RU"/>
        </w:rPr>
        <w:t xml:space="preserve">3.2 </w:t>
      </w:r>
      <w:r w:rsidRPr="00111AB2">
        <w:rPr>
          <w:rFonts w:eastAsia="Times New Roman" w:cs="Times New Roman"/>
          <w:noProof/>
          <w:lang w:val="ru-RU" w:eastAsia="ru-RU"/>
        </w:rPr>
        <w:t xml:space="preserve">Оценка среднего времени отклика </w:t>
      </w:r>
      <w:r w:rsidRPr="00002304">
        <w:rPr>
          <w:rFonts w:eastAsia="Times New Roman" w:cs="Times New Roman"/>
          <w:i/>
          <w:noProof/>
          <w:lang w:eastAsia="ru-RU"/>
        </w:rPr>
        <w:t>Google</w:t>
      </w:r>
      <w:r w:rsidRPr="00002304">
        <w:rPr>
          <w:rFonts w:eastAsia="Times New Roman" w:cs="Times New Roman"/>
          <w:i/>
          <w:noProof/>
          <w:lang w:val="ru-RU" w:eastAsia="ru-RU"/>
        </w:rPr>
        <w:t xml:space="preserve"> </w:t>
      </w:r>
      <w:r w:rsidRPr="00002304">
        <w:rPr>
          <w:rFonts w:eastAsia="Times New Roman" w:cs="Times New Roman"/>
          <w:i/>
          <w:noProof/>
          <w:lang w:eastAsia="ru-RU"/>
        </w:rPr>
        <w:t>Translation</w:t>
      </w:r>
      <w:r w:rsidRPr="00002304">
        <w:rPr>
          <w:rFonts w:eastAsia="Times New Roman" w:cs="Times New Roman"/>
          <w:i/>
          <w:noProof/>
          <w:lang w:val="ru-RU" w:eastAsia="ru-RU"/>
        </w:rPr>
        <w:t xml:space="preserve"> </w:t>
      </w:r>
      <w:r w:rsidRPr="00002304">
        <w:rPr>
          <w:rFonts w:eastAsia="Times New Roman" w:cs="Times New Roman"/>
          <w:i/>
          <w:noProof/>
          <w:lang w:eastAsia="ru-RU"/>
        </w:rPr>
        <w:t>API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46</w:t>
      </w:r>
    </w:p>
    <w:p w14:paraId="2D59B8F8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lang w:val="ru-RU" w:eastAsia="ru-RU"/>
        </w:rPr>
      </w:pPr>
      <w:r w:rsidRPr="00111AB2">
        <w:rPr>
          <w:rFonts w:eastAsia="Times New Roman" w:cs="Times New Roman"/>
          <w:noProof/>
          <w:lang w:val="ru-RU" w:eastAsia="ru-RU"/>
        </w:rPr>
        <w:t xml:space="preserve">4 Эксплуатация программного средства для чтения электронных </w:t>
      </w:r>
    </w:p>
    <w:p w14:paraId="6619D44A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webHidden/>
          <w:lang w:val="ru-RU" w:eastAsia="ru-RU"/>
        </w:rPr>
      </w:pPr>
      <w:r w:rsidRPr="00085317">
        <w:rPr>
          <w:rFonts w:eastAsia="Times New Roman" w:cs="Times New Roman"/>
          <w:noProof/>
          <w:lang w:val="ru-RU" w:eastAsia="ru-RU"/>
        </w:rPr>
        <w:t xml:space="preserve">   </w:t>
      </w:r>
      <w:r w:rsidRPr="00111AB2">
        <w:rPr>
          <w:rFonts w:eastAsia="Times New Roman" w:cs="Times New Roman"/>
          <w:noProof/>
          <w:lang w:val="ru-RU" w:eastAsia="ru-RU"/>
        </w:rPr>
        <w:t>книг и ведения словаря (переводчика)</w:t>
      </w:r>
      <w:r w:rsidRPr="00111AB2">
        <w:rPr>
          <w:rFonts w:eastAsia="Times New Roman" w:cs="Times New Roman"/>
          <w:noProof/>
          <w:webHidden/>
          <w:lang w:val="ru-RU" w:eastAsia="ru-RU"/>
        </w:rPr>
        <w:t xml:space="preserve"> 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52</w:t>
      </w:r>
    </w:p>
    <w:p w14:paraId="07F1FEB1" w14:textId="77777777" w:rsidR="00E85846" w:rsidRPr="00111AB2" w:rsidRDefault="00E85846" w:rsidP="00E85846">
      <w:pPr>
        <w:tabs>
          <w:tab w:val="right" w:leader="dot" w:pos="9345"/>
        </w:tabs>
        <w:suppressAutoHyphens/>
        <w:ind w:left="705" w:hanging="475"/>
        <w:rPr>
          <w:rFonts w:eastAsia="Times New Roman" w:cs="Times New Roman"/>
          <w:noProof/>
          <w:webHidden/>
          <w:lang w:val="ru-RU" w:eastAsia="ru-RU"/>
        </w:rPr>
      </w:pPr>
      <w:r w:rsidRPr="00111AB2">
        <w:rPr>
          <w:rFonts w:eastAsia="Times New Roman" w:cs="Times New Roman"/>
          <w:noProof/>
          <w:lang w:val="ru-RU" w:eastAsia="ru-RU"/>
        </w:rPr>
        <w:t>4.1 Ввод в эксплуатацию программного средства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52</w:t>
      </w:r>
    </w:p>
    <w:p w14:paraId="69C47DAD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lang w:val="ru-RU" w:eastAsia="ru-RU"/>
        </w:rPr>
      </w:pPr>
      <w:r w:rsidRPr="00111AB2">
        <w:rPr>
          <w:rFonts w:eastAsia="Times New Roman" w:cs="Times New Roman"/>
          <w:noProof/>
          <w:webHidden/>
          <w:lang w:val="ru-RU" w:eastAsia="ru-RU"/>
        </w:rPr>
        <w:t xml:space="preserve">   4.2 </w:t>
      </w:r>
      <w:r w:rsidRPr="00111AB2">
        <w:rPr>
          <w:rFonts w:eastAsia="Times New Roman" w:cs="Times New Roman"/>
          <w:noProof/>
          <w:lang w:val="ru-RU" w:eastAsia="ru-RU"/>
        </w:rPr>
        <w:t xml:space="preserve">Руководство к использованию разработанного </w:t>
      </w:r>
    </w:p>
    <w:p w14:paraId="32164A96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webHidden/>
          <w:lang w:val="ru-RU" w:eastAsia="ru-RU"/>
        </w:rPr>
      </w:pPr>
      <w:r w:rsidRPr="0023139B">
        <w:rPr>
          <w:rFonts w:eastAsia="Times New Roman" w:cs="Times New Roman"/>
          <w:noProof/>
          <w:lang w:val="ru-RU" w:eastAsia="ru-RU"/>
        </w:rPr>
        <w:t xml:space="preserve">         </w:t>
      </w:r>
      <w:r w:rsidRPr="00111AB2">
        <w:rPr>
          <w:rFonts w:eastAsia="Times New Roman" w:cs="Times New Roman"/>
          <w:noProof/>
          <w:lang w:val="ru-RU" w:eastAsia="ru-RU"/>
        </w:rPr>
        <w:t>программного средства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55</w:t>
      </w:r>
    </w:p>
    <w:p w14:paraId="1C38362F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lang w:val="ru-RU" w:eastAsia="ru-RU"/>
        </w:rPr>
      </w:pPr>
      <w:r>
        <w:rPr>
          <w:rFonts w:eastAsia="Times New Roman" w:cs="Times New Roman"/>
          <w:noProof/>
          <w:lang w:val="ru-RU" w:eastAsia="ru-RU"/>
        </w:rPr>
        <w:t>5</w:t>
      </w:r>
      <w:r w:rsidRPr="00111AB2">
        <w:rPr>
          <w:rFonts w:eastAsia="Times New Roman" w:cs="Times New Roman"/>
          <w:noProof/>
          <w:lang w:val="ru-RU" w:eastAsia="ru-RU"/>
        </w:rPr>
        <w:t xml:space="preserve"> </w:t>
      </w:r>
      <w:r w:rsidRPr="00E13218">
        <w:rPr>
          <w:rFonts w:eastAsia="Times New Roman" w:cs="Times New Roman"/>
          <w:noProof/>
          <w:lang w:val="ru-RU" w:eastAsia="ru-RU"/>
        </w:rPr>
        <w:t xml:space="preserve">Технико-экономическое обоснование разработки программного </w:t>
      </w:r>
    </w:p>
    <w:p w14:paraId="33836CCF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lang w:val="ru-RU" w:eastAsia="ru-RU"/>
        </w:rPr>
      </w:pPr>
      <w:r w:rsidRPr="00085317">
        <w:rPr>
          <w:rFonts w:eastAsia="Times New Roman" w:cs="Times New Roman"/>
          <w:noProof/>
          <w:lang w:val="ru-RU" w:eastAsia="ru-RU"/>
        </w:rPr>
        <w:t xml:space="preserve">   </w:t>
      </w:r>
      <w:r w:rsidRPr="00E13218">
        <w:rPr>
          <w:rFonts w:eastAsia="Times New Roman" w:cs="Times New Roman"/>
          <w:noProof/>
          <w:lang w:val="ru-RU" w:eastAsia="ru-RU"/>
        </w:rPr>
        <w:t xml:space="preserve">средства под операционную систему </w:t>
      </w:r>
      <w:r w:rsidRPr="00002304">
        <w:rPr>
          <w:rFonts w:eastAsia="Times New Roman" w:cs="Times New Roman"/>
          <w:i/>
          <w:noProof/>
          <w:lang w:val="ru-RU" w:eastAsia="ru-RU"/>
        </w:rPr>
        <w:t>Android</w:t>
      </w:r>
      <w:r w:rsidRPr="00E13218">
        <w:rPr>
          <w:rFonts w:eastAsia="Times New Roman" w:cs="Times New Roman"/>
          <w:noProof/>
          <w:lang w:val="ru-RU" w:eastAsia="ru-RU"/>
        </w:rPr>
        <w:t xml:space="preserve"> для чтения </w:t>
      </w:r>
    </w:p>
    <w:p w14:paraId="53F222D4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webHidden/>
          <w:lang w:val="ru-RU" w:eastAsia="ru-RU"/>
        </w:rPr>
      </w:pPr>
      <w:r w:rsidRPr="00085317">
        <w:rPr>
          <w:rFonts w:eastAsia="Times New Roman" w:cs="Times New Roman"/>
          <w:noProof/>
          <w:lang w:val="ru-RU" w:eastAsia="ru-RU"/>
        </w:rPr>
        <w:t xml:space="preserve">   </w:t>
      </w:r>
      <w:r w:rsidRPr="00E13218">
        <w:rPr>
          <w:rFonts w:eastAsia="Times New Roman" w:cs="Times New Roman"/>
          <w:noProof/>
          <w:lang w:val="ru-RU" w:eastAsia="ru-RU"/>
        </w:rPr>
        <w:t>электронных книг и ведения словаря (переводчика)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58</w:t>
      </w:r>
    </w:p>
    <w:p w14:paraId="0B2F12DC" w14:textId="77777777" w:rsidR="00E85846" w:rsidRPr="00111AB2" w:rsidRDefault="00E85846" w:rsidP="00E85846">
      <w:pPr>
        <w:tabs>
          <w:tab w:val="right" w:leader="dot" w:pos="9345"/>
        </w:tabs>
        <w:suppressAutoHyphens/>
        <w:ind w:left="705" w:hanging="475"/>
        <w:rPr>
          <w:rFonts w:eastAsia="Times New Roman" w:cs="Times New Roman"/>
          <w:noProof/>
          <w:webHidden/>
          <w:lang w:val="ru-RU" w:eastAsia="ru-RU"/>
        </w:rPr>
      </w:pPr>
      <w:r>
        <w:rPr>
          <w:rFonts w:eastAsia="Times New Roman" w:cs="Times New Roman"/>
          <w:noProof/>
          <w:lang w:val="ru-RU" w:eastAsia="ru-RU"/>
        </w:rPr>
        <w:t>5</w:t>
      </w:r>
      <w:r w:rsidRPr="00111AB2">
        <w:rPr>
          <w:rFonts w:eastAsia="Times New Roman" w:cs="Times New Roman"/>
          <w:noProof/>
          <w:lang w:val="ru-RU" w:eastAsia="ru-RU"/>
        </w:rPr>
        <w:t xml:space="preserve">.1 </w:t>
      </w:r>
      <w:r w:rsidRPr="00E13218">
        <w:rPr>
          <w:rFonts w:eastAsia="Times New Roman" w:cs="Times New Roman"/>
          <w:noProof/>
          <w:lang w:val="ru-RU" w:eastAsia="ru-RU"/>
        </w:rPr>
        <w:t>Описание функций, назначения и потенциальных пользователей ПО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58</w:t>
      </w:r>
    </w:p>
    <w:p w14:paraId="27F32E5B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lang w:val="ru-RU" w:eastAsia="ru-RU"/>
        </w:rPr>
      </w:pPr>
      <w:r w:rsidRPr="00111AB2">
        <w:rPr>
          <w:rFonts w:eastAsia="Times New Roman" w:cs="Times New Roman"/>
          <w:noProof/>
          <w:webHidden/>
          <w:lang w:val="ru-RU" w:eastAsia="ru-RU"/>
        </w:rPr>
        <w:t xml:space="preserve">   </w:t>
      </w:r>
      <w:r>
        <w:rPr>
          <w:rFonts w:eastAsia="Times New Roman" w:cs="Times New Roman"/>
          <w:noProof/>
          <w:webHidden/>
          <w:lang w:val="ru-RU" w:eastAsia="ru-RU"/>
        </w:rPr>
        <w:t>5</w:t>
      </w:r>
      <w:r w:rsidRPr="00111AB2">
        <w:rPr>
          <w:rFonts w:eastAsia="Times New Roman" w:cs="Times New Roman"/>
          <w:noProof/>
          <w:webHidden/>
          <w:lang w:val="ru-RU" w:eastAsia="ru-RU"/>
        </w:rPr>
        <w:t xml:space="preserve">.2 </w:t>
      </w:r>
      <w:r w:rsidRPr="00274659">
        <w:rPr>
          <w:rFonts w:eastAsia="Times New Roman" w:cs="Times New Roman"/>
          <w:noProof/>
          <w:lang w:val="ru-RU" w:eastAsia="ru-RU"/>
        </w:rPr>
        <w:t xml:space="preserve">Расчёт затрат на основную заработную плату </w:t>
      </w:r>
    </w:p>
    <w:p w14:paraId="374627E2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webHidden/>
          <w:lang w:val="ru-RU" w:eastAsia="ru-RU"/>
        </w:rPr>
      </w:pPr>
      <w:r w:rsidRPr="00274659">
        <w:rPr>
          <w:rFonts w:eastAsia="Times New Roman" w:cs="Times New Roman"/>
          <w:noProof/>
          <w:lang w:val="ru-RU" w:eastAsia="ru-RU"/>
        </w:rPr>
        <w:t xml:space="preserve">         команды разработчиков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59</w:t>
      </w:r>
    </w:p>
    <w:p w14:paraId="1974E63D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lang w:val="ru-RU" w:eastAsia="ru-RU"/>
        </w:rPr>
      </w:pPr>
      <w:r w:rsidRPr="00274659">
        <w:rPr>
          <w:rFonts w:eastAsia="Times New Roman" w:cs="Times New Roman"/>
          <w:noProof/>
          <w:webHidden/>
          <w:lang w:val="ru-RU" w:eastAsia="ru-RU"/>
        </w:rPr>
        <w:t xml:space="preserve">   </w:t>
      </w:r>
      <w:r>
        <w:rPr>
          <w:rFonts w:eastAsia="Times New Roman" w:cs="Times New Roman"/>
          <w:noProof/>
          <w:webHidden/>
          <w:lang w:val="ru-RU" w:eastAsia="ru-RU"/>
        </w:rPr>
        <w:t>5</w:t>
      </w:r>
      <w:r w:rsidRPr="00111AB2">
        <w:rPr>
          <w:rFonts w:eastAsia="Times New Roman" w:cs="Times New Roman"/>
          <w:noProof/>
          <w:webHidden/>
          <w:lang w:val="ru-RU" w:eastAsia="ru-RU"/>
        </w:rPr>
        <w:t xml:space="preserve">.2 </w:t>
      </w:r>
      <w:r w:rsidRPr="00274659">
        <w:rPr>
          <w:rFonts w:eastAsia="Times New Roman" w:cs="Times New Roman"/>
          <w:noProof/>
          <w:lang w:val="ru-RU" w:eastAsia="ru-RU"/>
        </w:rPr>
        <w:t xml:space="preserve">Расчёт затрат на дополнительную заработную плату </w:t>
      </w:r>
    </w:p>
    <w:p w14:paraId="34B18389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webHidden/>
          <w:lang w:val="ru-RU" w:eastAsia="ru-RU"/>
        </w:rPr>
      </w:pPr>
      <w:r w:rsidRPr="00274659">
        <w:rPr>
          <w:rFonts w:eastAsia="Times New Roman" w:cs="Times New Roman"/>
          <w:noProof/>
          <w:lang w:val="ru-RU" w:eastAsia="ru-RU"/>
        </w:rPr>
        <w:t xml:space="preserve">         команды разработчиков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60</w:t>
      </w:r>
    </w:p>
    <w:p w14:paraId="190FDC4A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webHidden/>
          <w:lang w:val="ru-RU" w:eastAsia="ru-RU"/>
        </w:rPr>
      </w:pPr>
      <w:r w:rsidRPr="00274659">
        <w:rPr>
          <w:rFonts w:eastAsia="Times New Roman" w:cs="Times New Roman"/>
          <w:noProof/>
          <w:webHidden/>
          <w:lang w:val="ru-RU" w:eastAsia="ru-RU"/>
        </w:rPr>
        <w:t xml:space="preserve">   </w:t>
      </w:r>
      <w:r>
        <w:rPr>
          <w:rFonts w:eastAsia="Times New Roman" w:cs="Times New Roman"/>
          <w:noProof/>
          <w:webHidden/>
          <w:lang w:val="ru-RU" w:eastAsia="ru-RU"/>
        </w:rPr>
        <w:t>5</w:t>
      </w:r>
      <w:r w:rsidRPr="00111AB2">
        <w:rPr>
          <w:rFonts w:eastAsia="Times New Roman" w:cs="Times New Roman"/>
          <w:noProof/>
          <w:webHidden/>
          <w:lang w:val="ru-RU" w:eastAsia="ru-RU"/>
        </w:rPr>
        <w:t xml:space="preserve">.2 </w:t>
      </w:r>
      <w:r w:rsidRPr="00274659">
        <w:rPr>
          <w:rFonts w:eastAsia="Times New Roman" w:cs="Times New Roman"/>
          <w:noProof/>
          <w:lang w:val="ru-RU" w:eastAsia="ru-RU"/>
        </w:rPr>
        <w:t>Расчёт отчислений на социальные нужды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60</w:t>
      </w:r>
    </w:p>
    <w:p w14:paraId="1082BB3B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webHidden/>
          <w:lang w:val="ru-RU" w:eastAsia="ru-RU"/>
        </w:rPr>
      </w:pPr>
      <w:r w:rsidRPr="00274659">
        <w:rPr>
          <w:rFonts w:eastAsia="Times New Roman" w:cs="Times New Roman"/>
          <w:noProof/>
          <w:webHidden/>
          <w:lang w:val="ru-RU" w:eastAsia="ru-RU"/>
        </w:rPr>
        <w:lastRenderedPageBreak/>
        <w:t xml:space="preserve">   </w:t>
      </w:r>
      <w:r>
        <w:rPr>
          <w:rFonts w:eastAsia="Times New Roman" w:cs="Times New Roman"/>
          <w:noProof/>
          <w:webHidden/>
          <w:lang w:val="ru-RU" w:eastAsia="ru-RU"/>
        </w:rPr>
        <w:t>5</w:t>
      </w:r>
      <w:r w:rsidRPr="00111AB2">
        <w:rPr>
          <w:rFonts w:eastAsia="Times New Roman" w:cs="Times New Roman"/>
          <w:noProof/>
          <w:webHidden/>
          <w:lang w:val="ru-RU" w:eastAsia="ru-RU"/>
        </w:rPr>
        <w:t xml:space="preserve">.2 </w:t>
      </w:r>
      <w:r w:rsidRPr="00274659">
        <w:rPr>
          <w:rFonts w:eastAsia="Times New Roman" w:cs="Times New Roman"/>
          <w:noProof/>
          <w:lang w:val="ru-RU" w:eastAsia="ru-RU"/>
        </w:rPr>
        <w:t>Расчёт прочих затрат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60</w:t>
      </w:r>
    </w:p>
    <w:p w14:paraId="025590B1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lang w:val="ru-RU" w:eastAsia="ru-RU"/>
        </w:rPr>
      </w:pPr>
      <w:r w:rsidRPr="00274659">
        <w:rPr>
          <w:rFonts w:eastAsia="Times New Roman" w:cs="Times New Roman"/>
          <w:noProof/>
          <w:webHidden/>
          <w:lang w:val="ru-RU" w:eastAsia="ru-RU"/>
        </w:rPr>
        <w:t xml:space="preserve">   </w:t>
      </w:r>
      <w:r>
        <w:rPr>
          <w:rFonts w:eastAsia="Times New Roman" w:cs="Times New Roman"/>
          <w:noProof/>
          <w:webHidden/>
          <w:lang w:val="ru-RU" w:eastAsia="ru-RU"/>
        </w:rPr>
        <w:t>5</w:t>
      </w:r>
      <w:r w:rsidRPr="00111AB2">
        <w:rPr>
          <w:rFonts w:eastAsia="Times New Roman" w:cs="Times New Roman"/>
          <w:noProof/>
          <w:webHidden/>
          <w:lang w:val="ru-RU" w:eastAsia="ru-RU"/>
        </w:rPr>
        <w:t xml:space="preserve">.2 </w:t>
      </w:r>
      <w:r>
        <w:rPr>
          <w:rFonts w:eastAsia="Times New Roman" w:cs="Times New Roman"/>
          <w:noProof/>
          <w:lang w:val="ru-RU" w:eastAsia="ru-RU"/>
        </w:rPr>
        <w:t>Расчё</w:t>
      </w:r>
      <w:r w:rsidRPr="00274659">
        <w:rPr>
          <w:rFonts w:eastAsia="Times New Roman" w:cs="Times New Roman"/>
          <w:noProof/>
          <w:lang w:val="ru-RU" w:eastAsia="ru-RU"/>
        </w:rPr>
        <w:t xml:space="preserve">т экономической эффективности от реализации </w:t>
      </w:r>
    </w:p>
    <w:p w14:paraId="279C8A01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webHidden/>
          <w:lang w:val="ru-RU" w:eastAsia="ru-RU"/>
        </w:rPr>
      </w:pPr>
      <w:r w:rsidRPr="00274659">
        <w:rPr>
          <w:rFonts w:eastAsia="Times New Roman" w:cs="Times New Roman"/>
          <w:noProof/>
          <w:lang w:val="ru-RU" w:eastAsia="ru-RU"/>
        </w:rPr>
        <w:t xml:space="preserve">         программного модуля на рынке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61</w:t>
      </w:r>
    </w:p>
    <w:p w14:paraId="3B670894" w14:textId="77777777" w:rsidR="00E85846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lang w:val="ru-RU" w:eastAsia="ru-RU"/>
        </w:rPr>
      </w:pPr>
      <w:r w:rsidRPr="00274659">
        <w:rPr>
          <w:rFonts w:eastAsia="Times New Roman" w:cs="Times New Roman"/>
          <w:noProof/>
          <w:webHidden/>
          <w:lang w:val="ru-RU" w:eastAsia="ru-RU"/>
        </w:rPr>
        <w:t xml:space="preserve">   </w:t>
      </w:r>
      <w:r>
        <w:rPr>
          <w:rFonts w:eastAsia="Times New Roman" w:cs="Times New Roman"/>
          <w:noProof/>
          <w:webHidden/>
          <w:lang w:val="ru-RU" w:eastAsia="ru-RU"/>
        </w:rPr>
        <w:t>5</w:t>
      </w:r>
      <w:r w:rsidRPr="00111AB2">
        <w:rPr>
          <w:rFonts w:eastAsia="Times New Roman" w:cs="Times New Roman"/>
          <w:noProof/>
          <w:webHidden/>
          <w:lang w:val="ru-RU" w:eastAsia="ru-RU"/>
        </w:rPr>
        <w:t xml:space="preserve">.2 </w:t>
      </w:r>
      <w:r>
        <w:rPr>
          <w:rFonts w:eastAsia="Times New Roman" w:cs="Times New Roman"/>
          <w:noProof/>
          <w:lang w:val="ru-RU" w:eastAsia="ru-RU"/>
        </w:rPr>
        <w:t>Расчё</w:t>
      </w:r>
      <w:r w:rsidRPr="00274659">
        <w:rPr>
          <w:rFonts w:eastAsia="Times New Roman" w:cs="Times New Roman"/>
          <w:noProof/>
          <w:lang w:val="ru-RU" w:eastAsia="ru-RU"/>
        </w:rPr>
        <w:t xml:space="preserve">т показателей эффективности инвестиций                                        </w:t>
      </w:r>
    </w:p>
    <w:p w14:paraId="7AC0F9CB" w14:textId="77777777" w:rsidR="00E85846" w:rsidRPr="00111AB2" w:rsidRDefault="00E85846" w:rsidP="00E85846">
      <w:pPr>
        <w:tabs>
          <w:tab w:val="right" w:leader="dot" w:pos="9345"/>
        </w:tabs>
        <w:suppressAutoHyphens/>
        <w:ind w:left="360" w:hanging="360"/>
        <w:rPr>
          <w:rFonts w:eastAsia="Times New Roman" w:cs="Times New Roman"/>
          <w:noProof/>
          <w:lang w:val="ru-RU" w:eastAsia="ru-RU"/>
        </w:rPr>
      </w:pPr>
      <w:r w:rsidRPr="00606E89">
        <w:rPr>
          <w:rFonts w:eastAsia="Times New Roman" w:cs="Times New Roman"/>
          <w:noProof/>
          <w:lang w:val="ru-RU" w:eastAsia="ru-RU"/>
        </w:rPr>
        <w:t xml:space="preserve">         </w:t>
      </w:r>
      <w:r w:rsidRPr="00274659">
        <w:rPr>
          <w:rFonts w:eastAsia="Times New Roman" w:cs="Times New Roman"/>
          <w:noProof/>
          <w:lang w:val="ru-RU" w:eastAsia="ru-RU"/>
        </w:rPr>
        <w:t>в разработку ПО</w:t>
      </w:r>
      <w:r w:rsidRPr="00470C47">
        <w:rPr>
          <w:rFonts w:eastAsia="Times New Roman" w:cs="Times New Roman"/>
          <w:noProof/>
          <w:webHidden/>
          <w:lang w:val="ru-RU" w:eastAsia="ru-RU"/>
        </w:rPr>
        <w:tab/>
      </w:r>
      <w:r>
        <w:rPr>
          <w:rFonts w:eastAsia="Times New Roman" w:cs="Times New Roman"/>
          <w:noProof/>
          <w:webHidden/>
          <w:lang w:val="ru-RU" w:eastAsia="ru-RU"/>
        </w:rPr>
        <w:t>62</w:t>
      </w:r>
    </w:p>
    <w:p w14:paraId="583BCD64" w14:textId="77777777" w:rsidR="00E85846" w:rsidRPr="008D4A12" w:rsidRDefault="00E85846" w:rsidP="00E85846">
      <w:pPr>
        <w:tabs>
          <w:tab w:val="right" w:leader="dot" w:pos="9345"/>
        </w:tabs>
        <w:suppressAutoHyphens/>
        <w:ind w:left="284" w:hanging="284"/>
        <w:rPr>
          <w:rFonts w:ascii="Calibri" w:eastAsia="Times New Roman" w:hAnsi="Calibri" w:cs="Times New Roman"/>
          <w:noProof/>
          <w:lang w:val="ru-RU" w:eastAsia="ru-RU"/>
        </w:rPr>
      </w:pPr>
      <w:r w:rsidRPr="00470C47">
        <w:rPr>
          <w:rFonts w:eastAsia="Calibri" w:cs="Times New Roman"/>
          <w:noProof/>
          <w:lang w:val="ru-RU"/>
        </w:rPr>
        <w:t>Заключение</w:t>
      </w:r>
      <w:r w:rsidRPr="00470C47">
        <w:rPr>
          <w:rFonts w:eastAsia="Calibri" w:cs="Times New Roman"/>
          <w:noProof/>
          <w:webHidden/>
          <w:lang w:val="ru-RU"/>
        </w:rPr>
        <w:tab/>
      </w:r>
      <w:r>
        <w:rPr>
          <w:rFonts w:eastAsia="Calibri" w:cs="Times New Roman"/>
          <w:noProof/>
          <w:webHidden/>
          <w:lang w:val="ru-RU"/>
        </w:rPr>
        <w:t>63</w:t>
      </w:r>
    </w:p>
    <w:p w14:paraId="09435DDB" w14:textId="77777777" w:rsidR="00E85846" w:rsidRDefault="00E85846" w:rsidP="00E85846">
      <w:pPr>
        <w:tabs>
          <w:tab w:val="right" w:leader="dot" w:pos="9345"/>
        </w:tabs>
        <w:suppressAutoHyphens/>
        <w:ind w:left="284" w:hanging="284"/>
        <w:rPr>
          <w:rFonts w:eastAsia="Calibri" w:cs="Times New Roman"/>
          <w:noProof/>
          <w:webHidden/>
          <w:lang w:val="ru-RU"/>
        </w:rPr>
      </w:pPr>
      <w:r w:rsidRPr="00470C47">
        <w:rPr>
          <w:rFonts w:eastAsia="Calibri" w:cs="Times New Roman"/>
          <w:noProof/>
          <w:lang w:val="ru-RU"/>
        </w:rPr>
        <w:t>Список использованных источников</w:t>
      </w:r>
      <w:r w:rsidRPr="00482BF8">
        <w:rPr>
          <w:rFonts w:eastAsia="Calibri" w:cs="Times New Roman"/>
          <w:noProof/>
          <w:webHidden/>
          <w:lang w:val="ru-RU"/>
        </w:rPr>
        <w:tab/>
      </w:r>
      <w:r>
        <w:rPr>
          <w:rFonts w:eastAsia="Calibri" w:cs="Times New Roman"/>
          <w:noProof/>
          <w:webHidden/>
          <w:lang w:val="ru-RU"/>
        </w:rPr>
        <w:t>64</w:t>
      </w:r>
    </w:p>
    <w:p w14:paraId="78745CF1" w14:textId="77777777" w:rsidR="00E85846" w:rsidRDefault="00E85846" w:rsidP="00E85846">
      <w:pPr>
        <w:tabs>
          <w:tab w:val="right" w:leader="dot" w:pos="9345"/>
        </w:tabs>
        <w:suppressAutoHyphens/>
        <w:rPr>
          <w:rFonts w:eastAsia="Calibri" w:cs="Times New Roman"/>
          <w:noProof/>
          <w:webHidden/>
          <w:lang w:val="ru-RU"/>
        </w:rPr>
      </w:pPr>
      <w:r>
        <w:rPr>
          <w:rFonts w:eastAsia="Calibri" w:cs="Times New Roman"/>
          <w:noProof/>
          <w:webHidden/>
          <w:lang w:val="ru-RU"/>
        </w:rPr>
        <w:t xml:space="preserve">Приложение А (обязательное) Отчёт по анализу заимствования </w:t>
      </w:r>
    </w:p>
    <w:p w14:paraId="231E8735" w14:textId="77777777" w:rsidR="00E85846" w:rsidRDefault="00E85846" w:rsidP="00E85846">
      <w:pPr>
        <w:tabs>
          <w:tab w:val="right" w:leader="dot" w:pos="9345"/>
        </w:tabs>
        <w:suppressAutoHyphens/>
        <w:rPr>
          <w:rFonts w:eastAsia="Calibri" w:cs="Times New Roman"/>
          <w:noProof/>
          <w:webHidden/>
          <w:lang w:val="ru-RU"/>
        </w:rPr>
      </w:pPr>
      <w:r>
        <w:rPr>
          <w:rFonts w:eastAsia="Calibri" w:cs="Times New Roman"/>
          <w:noProof/>
          <w:webHidden/>
          <w:lang w:val="ru-RU"/>
        </w:rPr>
        <w:t xml:space="preserve">                           материала</w:t>
      </w:r>
      <w:r w:rsidRPr="00482BF8">
        <w:rPr>
          <w:rFonts w:eastAsia="Calibri" w:cs="Times New Roman"/>
          <w:noProof/>
          <w:webHidden/>
          <w:lang w:val="ru-RU"/>
        </w:rPr>
        <w:tab/>
      </w:r>
      <w:r>
        <w:rPr>
          <w:rFonts w:eastAsia="Calibri" w:cs="Times New Roman"/>
          <w:noProof/>
          <w:webHidden/>
          <w:lang w:val="ru-RU"/>
        </w:rPr>
        <w:t>66</w:t>
      </w:r>
    </w:p>
    <w:p w14:paraId="6535C741" w14:textId="77777777" w:rsidR="00E85846" w:rsidRDefault="00E85846" w:rsidP="00E85846">
      <w:pPr>
        <w:tabs>
          <w:tab w:val="right" w:leader="dot" w:pos="9345"/>
        </w:tabs>
        <w:suppressAutoHyphens/>
        <w:rPr>
          <w:rFonts w:eastAsia="Calibri" w:cs="Times New Roman"/>
          <w:noProof/>
          <w:webHidden/>
          <w:lang w:val="ru-RU"/>
        </w:rPr>
      </w:pPr>
      <w:r>
        <w:rPr>
          <w:rFonts w:eastAsia="Calibri" w:cs="Times New Roman"/>
          <w:noProof/>
          <w:webHidden/>
          <w:lang w:val="ru-RU"/>
        </w:rPr>
        <w:t>Приложение Б (обязательное) Листинги программ</w:t>
      </w:r>
      <w:r w:rsidRPr="00482BF8">
        <w:rPr>
          <w:rFonts w:eastAsia="Calibri" w:cs="Times New Roman"/>
          <w:noProof/>
          <w:webHidden/>
          <w:lang w:val="ru-RU"/>
        </w:rPr>
        <w:tab/>
      </w:r>
      <w:r>
        <w:rPr>
          <w:rFonts w:eastAsia="Calibri" w:cs="Times New Roman"/>
          <w:noProof/>
          <w:webHidden/>
          <w:lang w:val="ru-RU"/>
        </w:rPr>
        <w:t>67</w:t>
      </w:r>
      <w:r w:rsidRPr="00E23FAD">
        <w:rPr>
          <w:rFonts w:eastAsia="Calibri" w:cs="Times New Roman"/>
          <w:noProof/>
          <w:webHidden/>
          <w:lang w:val="ru-RU"/>
        </w:rPr>
        <w:t xml:space="preserve"> </w:t>
      </w:r>
    </w:p>
    <w:p w14:paraId="5B2A01FF" w14:textId="77777777" w:rsidR="00E85846" w:rsidRPr="00EA1669" w:rsidRDefault="00E85846" w:rsidP="00E85846">
      <w:pPr>
        <w:tabs>
          <w:tab w:val="right" w:leader="dot" w:pos="9345"/>
        </w:tabs>
        <w:suppressAutoHyphens/>
        <w:rPr>
          <w:rFonts w:ascii="Calibri" w:eastAsia="Times New Roman" w:hAnsi="Calibri" w:cs="Times New Roman"/>
          <w:noProof/>
          <w:lang w:val="ru-RU" w:eastAsia="ru-RU"/>
        </w:rPr>
      </w:pPr>
      <w:r>
        <w:rPr>
          <w:rFonts w:eastAsia="Calibri" w:cs="Times New Roman"/>
          <w:noProof/>
          <w:webHidden/>
          <w:lang w:val="ru-RU"/>
        </w:rPr>
        <w:t>Приложение В (обязательное) Ве</w:t>
      </w:r>
      <w:r>
        <w:rPr>
          <w:webHidden/>
          <w:lang w:val="ru-RU"/>
        </w:rPr>
        <w:t>домость дипломного проекта</w:t>
      </w:r>
      <w:r w:rsidRPr="00E23FAD">
        <w:rPr>
          <w:rFonts w:eastAsia="Calibri" w:cs="Times New Roman"/>
          <w:noProof/>
          <w:webHidden/>
          <w:lang w:val="ru-RU"/>
        </w:rPr>
        <w:t xml:space="preserve"> </w:t>
      </w:r>
      <w:r w:rsidRPr="00482BF8">
        <w:rPr>
          <w:rFonts w:eastAsia="Calibri" w:cs="Times New Roman"/>
          <w:noProof/>
          <w:webHidden/>
          <w:lang w:val="ru-RU"/>
        </w:rPr>
        <w:tab/>
      </w:r>
      <w:r>
        <w:rPr>
          <w:rFonts w:eastAsia="Calibri" w:cs="Times New Roman"/>
          <w:noProof/>
          <w:webHidden/>
          <w:lang w:val="ru-RU"/>
        </w:rPr>
        <w:t>71</w:t>
      </w:r>
      <w:r>
        <w:rPr>
          <w:lang w:val="ru-RU"/>
        </w:rPr>
        <w:br w:type="page"/>
      </w:r>
    </w:p>
    <w:p w14:paraId="759B775D" w14:textId="77777777" w:rsidR="00E85846" w:rsidRDefault="00E85846" w:rsidP="00E85846">
      <w:pPr>
        <w:pStyle w:val="a7"/>
        <w:spacing w:line="276" w:lineRule="auto"/>
      </w:pPr>
      <w:bookmarkStart w:id="15" w:name="_Toc451177544"/>
      <w:r>
        <w:lastRenderedPageBreak/>
        <w:t>Введение</w:t>
      </w:r>
      <w:bookmarkEnd w:id="15"/>
    </w:p>
    <w:p w14:paraId="683F21EB" w14:textId="77777777" w:rsidR="00E85846" w:rsidRDefault="00E85846" w:rsidP="00E85846">
      <w:pPr>
        <w:ind w:firstLine="708"/>
        <w:rPr>
          <w:szCs w:val="28"/>
          <w:lang w:val="ru-RU"/>
        </w:rPr>
      </w:pPr>
      <w:r w:rsidRPr="00365584">
        <w:rPr>
          <w:szCs w:val="28"/>
          <w:lang w:val="ru-RU"/>
        </w:rPr>
        <w:t xml:space="preserve">Ученые давно выяснили как сохранить ясность ума на протяжении всей жизни: нужно постоянно развивать свой мозг. Один из лучших способов делать это </w:t>
      </w:r>
      <w:r w:rsidRPr="00FE5634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65584">
        <w:rPr>
          <w:szCs w:val="28"/>
          <w:lang w:val="ru-RU"/>
        </w:rPr>
        <w:t>регулярно и вдумчиво читать. Сегодня люди слишком заняты и все реже находят время для чтения. Однако у людей читающих выше шанс построить успешную карьеру, лучшие отношения в семье, они выглядят моложе и дольше живут.</w:t>
      </w:r>
    </w:p>
    <w:p w14:paraId="59052D61" w14:textId="77777777" w:rsidR="00E85846" w:rsidRDefault="00E85846" w:rsidP="00E85846">
      <w:pPr>
        <w:ind w:firstLine="708"/>
        <w:rPr>
          <w:szCs w:val="28"/>
          <w:lang w:val="ru-RU"/>
        </w:rPr>
      </w:pPr>
      <w:r w:rsidRPr="00FE5634">
        <w:rPr>
          <w:szCs w:val="28"/>
          <w:lang w:val="ru-RU"/>
        </w:rPr>
        <w:t>Книга – отличный помощник для повышения квалификации в разных сферах деятельности. Для обучения нужны не только учебники, которыми мы пользуемся в учебном заведении, но и огромное количество литературы, используемой в свободное время, даже спустя многие годы после окончания учебы. Мозг читающего человека с легкостью впитыва</w:t>
      </w:r>
      <w:r>
        <w:rPr>
          <w:szCs w:val="28"/>
          <w:lang w:val="ru-RU"/>
        </w:rPr>
        <w:t>ет новую информацию. Это позволяе</w:t>
      </w:r>
      <w:r w:rsidRPr="00FE5634">
        <w:rPr>
          <w:szCs w:val="28"/>
          <w:lang w:val="ru-RU"/>
        </w:rPr>
        <w:t xml:space="preserve">т получать новые </w:t>
      </w:r>
      <w:r>
        <w:rPr>
          <w:szCs w:val="28"/>
          <w:lang w:val="ru-RU"/>
        </w:rPr>
        <w:t xml:space="preserve">знания </w:t>
      </w:r>
      <w:r w:rsidRPr="00FE5634">
        <w:rPr>
          <w:szCs w:val="28"/>
          <w:lang w:val="ru-RU"/>
        </w:rPr>
        <w:t>не только</w:t>
      </w:r>
      <w:r>
        <w:rPr>
          <w:szCs w:val="28"/>
          <w:lang w:val="ru-RU"/>
        </w:rPr>
        <w:t xml:space="preserve"> на родном языке, но и </w:t>
      </w:r>
      <w:r w:rsidRPr="00FE5634">
        <w:rPr>
          <w:szCs w:val="28"/>
          <w:lang w:val="ru-RU"/>
        </w:rPr>
        <w:t>формирует отличную базу для изучения иностранных языков</w:t>
      </w:r>
      <w:r w:rsidRPr="00297FF0">
        <w:rPr>
          <w:szCs w:val="28"/>
          <w:lang w:val="ru-RU"/>
        </w:rPr>
        <w:t>[1]</w:t>
      </w:r>
      <w:r w:rsidRPr="00FE5634">
        <w:rPr>
          <w:szCs w:val="28"/>
          <w:lang w:val="ru-RU"/>
        </w:rPr>
        <w:t>.</w:t>
      </w:r>
    </w:p>
    <w:p w14:paraId="36AAC97E" w14:textId="77777777" w:rsidR="00E85846" w:rsidRPr="00297FF0" w:rsidRDefault="00E85846" w:rsidP="00E85846">
      <w:pPr>
        <w:ind w:firstLine="708"/>
        <w:rPr>
          <w:szCs w:val="28"/>
          <w:lang w:val="ru-RU"/>
        </w:rPr>
      </w:pPr>
      <w:r>
        <w:rPr>
          <w:szCs w:val="28"/>
          <w:lang w:val="ru-RU"/>
        </w:rPr>
        <w:t xml:space="preserve">Сегодня </w:t>
      </w:r>
      <w:r w:rsidRPr="00297FF0">
        <w:rPr>
          <w:szCs w:val="28"/>
          <w:lang w:val="ru-RU"/>
        </w:rPr>
        <w:t>знание иностранных языков необходимо. Нужно это и для того, чтобы найти престижную высокооплачиваемую работу, и для общения в п</w:t>
      </w:r>
      <w:r>
        <w:rPr>
          <w:szCs w:val="28"/>
          <w:lang w:val="ru-RU"/>
        </w:rPr>
        <w:t xml:space="preserve">овседневной жизни. </w:t>
      </w:r>
    </w:p>
    <w:p w14:paraId="5100A5CA" w14:textId="77777777" w:rsidR="00E85846" w:rsidRDefault="00E85846" w:rsidP="00E85846">
      <w:pPr>
        <w:ind w:firstLine="708"/>
        <w:rPr>
          <w:szCs w:val="28"/>
          <w:lang w:val="ru-RU"/>
        </w:rPr>
      </w:pPr>
      <w:r w:rsidRPr="00297FF0">
        <w:rPr>
          <w:szCs w:val="28"/>
          <w:lang w:val="ru-RU"/>
        </w:rPr>
        <w:t xml:space="preserve">Поможет в изучении иностранного языка чтение книг на этом языке. Оно способствует овладению всеми тонкостями изучаемого языка. При чтении расширяется словарный запас, усваиваются новые грамматические конструкции, и кроме того, это просто увлекательное занятие. Здесь нужно отметить и то, что любое переводное произведение несет на себе отпечаток личности переводчика, поэтому оно в любом случае отличается от произведения оригинального. И во многих случаях ощутить всю красоту его можно только в том случае, если читать на том языке, на котором писал его автор[2]. </w:t>
      </w:r>
    </w:p>
    <w:p w14:paraId="20E50702" w14:textId="77777777" w:rsidR="00E85846" w:rsidRPr="00E62A5D" w:rsidRDefault="00E85846" w:rsidP="00E85846">
      <w:pPr>
        <w:ind w:firstLine="708"/>
        <w:rPr>
          <w:rFonts w:cs="Times New Roman"/>
          <w:szCs w:val="28"/>
          <w:lang w:val="ru-RU"/>
        </w:rPr>
      </w:pPr>
      <w:r w:rsidRPr="00E13218">
        <w:rPr>
          <w:szCs w:val="28"/>
          <w:lang w:val="ru-RU"/>
        </w:rPr>
        <w:t xml:space="preserve">В рамках </w:t>
      </w:r>
      <w:r>
        <w:rPr>
          <w:szCs w:val="28"/>
          <w:lang w:val="ru-RU"/>
        </w:rPr>
        <w:t>дипломного</w:t>
      </w:r>
      <w:r w:rsidRPr="00E13218">
        <w:rPr>
          <w:szCs w:val="28"/>
          <w:lang w:val="ru-RU"/>
        </w:rPr>
        <w:t xml:space="preserve"> проектирования требуется разработать мобильное </w:t>
      </w:r>
      <w:r w:rsidRPr="000A1349">
        <w:rPr>
          <w:i/>
          <w:szCs w:val="28"/>
        </w:rPr>
        <w:t>Android</w:t>
      </w:r>
      <w:r>
        <w:rPr>
          <w:szCs w:val="28"/>
          <w:lang w:val="ru-RU"/>
        </w:rPr>
        <w:t>-</w:t>
      </w:r>
      <w:r w:rsidRPr="00E13218">
        <w:rPr>
          <w:szCs w:val="28"/>
          <w:lang w:val="ru-RU"/>
        </w:rPr>
        <w:t>приложение для чтения книг</w:t>
      </w:r>
      <w:r>
        <w:rPr>
          <w:szCs w:val="28"/>
          <w:lang w:val="ru-RU"/>
        </w:rPr>
        <w:t xml:space="preserve">. </w:t>
      </w:r>
      <w:r w:rsidRPr="00E13218">
        <w:rPr>
          <w:szCs w:val="28"/>
          <w:lang w:val="ru-RU"/>
        </w:rPr>
        <w:t>Приложение также должно давать пользователю возможность вести словарь с переводом слов к каждой книги. На основе анализа предметной области составляется объектная модель приложения. Далее происходит разработка архитектуры приложения. Это необходимо для того, чтобы программный код можно было удобно писать, а также поддерживать.</w:t>
      </w:r>
    </w:p>
    <w:p w14:paraId="0D4A9C4A" w14:textId="77777777" w:rsidR="00E85846" w:rsidRDefault="00E85846" w:rsidP="00E85846">
      <w:pPr>
        <w:pStyle w:val="NoSpacing"/>
        <w:spacing w:line="276" w:lineRule="auto"/>
        <w:ind w:firstLine="708"/>
        <w:rPr>
          <w:rFonts w:cs="Times New Roman"/>
        </w:rPr>
      </w:pPr>
      <w:r>
        <w:rPr>
          <w:rFonts w:cs="Times New Roman"/>
        </w:rPr>
        <w:t>Дипломный проект выполнен самостоятельно, проверен в системе «Антиплагиат». Процент оригинальности со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тавляет 75%.  Цитирования обозначены ссылками на публикации, указанными в «Списке использованных источников».</w:t>
      </w:r>
    </w:p>
    <w:p w14:paraId="025A7E15" w14:textId="77777777" w:rsidR="00E85846" w:rsidRDefault="00E85846" w:rsidP="00E85846">
      <w:pPr>
        <w:pStyle w:val="NoSpacing"/>
        <w:spacing w:line="276" w:lineRule="auto"/>
        <w:ind w:firstLine="708"/>
      </w:pPr>
      <w:r>
        <w:rPr>
          <w:rFonts w:cs="Times New Roman"/>
        </w:rPr>
        <w:t>Скриншот приведен в приложении</w:t>
      </w:r>
      <w:r w:rsidRPr="008F4425">
        <w:rPr>
          <w:rFonts w:cs="Times New Roman"/>
        </w:rPr>
        <w:t xml:space="preserve"> </w:t>
      </w:r>
      <w:r>
        <w:rPr>
          <w:rFonts w:cs="Times New Roman"/>
        </w:rPr>
        <w:t>А.</w:t>
      </w:r>
      <w:r>
        <w:br w:type="page"/>
      </w:r>
    </w:p>
    <w:p w14:paraId="64A38BC5" w14:textId="77777777" w:rsidR="00E85846" w:rsidRDefault="00E85846" w:rsidP="00E85846">
      <w:pPr>
        <w:pStyle w:val="a"/>
        <w:jc w:val="left"/>
        <w:rPr>
          <w:sz w:val="28"/>
        </w:rPr>
      </w:pPr>
      <w:r w:rsidRPr="00EA1669">
        <w:rPr>
          <w:sz w:val="28"/>
        </w:rPr>
        <w:lastRenderedPageBreak/>
        <w:t xml:space="preserve">Анализ требований к программному средству </w:t>
      </w:r>
      <w:r w:rsidRPr="006C3C7B">
        <w:rPr>
          <w:sz w:val="28"/>
        </w:rPr>
        <w:t xml:space="preserve">         </w:t>
      </w:r>
      <w:r w:rsidRPr="00EA1669">
        <w:rPr>
          <w:sz w:val="28"/>
        </w:rPr>
        <w:t>и постановка задач</w:t>
      </w:r>
    </w:p>
    <w:p w14:paraId="713601D9" w14:textId="77777777" w:rsidR="00E85846" w:rsidRPr="0023183F" w:rsidDel="009232E3" w:rsidRDefault="00E85846" w:rsidP="00E85846">
      <w:pPr>
        <w:keepNext/>
        <w:keepLines/>
        <w:suppressAutoHyphens/>
        <w:spacing w:before="360" w:after="360"/>
        <w:ind w:left="1138" w:hanging="432"/>
        <w:jc w:val="left"/>
        <w:outlineLvl w:val="1"/>
        <w:rPr>
          <w:del w:id="16" w:author="Anastasiya Urubleuskaya" w:date="2019-04-20T10:13:00Z"/>
          <w:rFonts w:eastAsia="Times New Roman" w:cs="Times New Roman"/>
          <w:b/>
          <w:bCs/>
          <w:szCs w:val="36"/>
          <w:lang w:val="ru-RU" w:eastAsia="ru-RU"/>
        </w:rPr>
      </w:pPr>
      <w:bookmarkStart w:id="17" w:name="_Toc434780922"/>
      <w:bookmarkStart w:id="18" w:name="_Toc469477785"/>
      <w:r w:rsidRPr="008D4A12">
        <w:rPr>
          <w:rFonts w:eastAsia="Times New Roman" w:cs="Times New Roman"/>
          <w:b/>
          <w:bCs/>
          <w:szCs w:val="36"/>
          <w:lang w:val="ru-RU" w:eastAsia="ru-RU"/>
        </w:rPr>
        <w:t>1</w:t>
      </w:r>
      <w:r w:rsidRPr="0022132A">
        <w:rPr>
          <w:rFonts w:eastAsia="Times New Roman" w:cs="Times New Roman"/>
          <w:b/>
          <w:bCs/>
          <w:szCs w:val="36"/>
          <w:lang w:val="ru-RU" w:eastAsia="ru-RU"/>
        </w:rPr>
        <w:t xml:space="preserve">.1 </w:t>
      </w:r>
      <w:bookmarkEnd w:id="17"/>
      <w:bookmarkEnd w:id="18"/>
      <w:r w:rsidRPr="0023183F">
        <w:rPr>
          <w:rFonts w:eastAsia="Times New Roman" w:cs="Times New Roman"/>
          <w:b/>
          <w:bCs/>
          <w:szCs w:val="36"/>
          <w:lang w:val="ru-RU" w:eastAsia="ru-RU"/>
        </w:rPr>
        <w:t>Анализ исходных данных и описание функциональных</w:t>
      </w:r>
      <w:r w:rsidRPr="006C3C7B">
        <w:rPr>
          <w:rFonts w:eastAsia="Times New Roman" w:cs="Times New Roman"/>
          <w:b/>
          <w:bCs/>
          <w:szCs w:val="36"/>
          <w:lang w:val="ru-RU" w:eastAsia="ru-RU"/>
        </w:rPr>
        <w:t xml:space="preserve">                        </w:t>
      </w:r>
      <w:r w:rsidRPr="0023183F">
        <w:rPr>
          <w:rFonts w:eastAsia="Times New Roman" w:cs="Times New Roman"/>
          <w:b/>
          <w:bCs/>
          <w:szCs w:val="36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szCs w:val="36"/>
          <w:lang w:val="ru-RU" w:eastAsia="ru-RU"/>
        </w:rPr>
        <w:t xml:space="preserve">                              </w:t>
      </w:r>
      <w:r w:rsidRPr="006C3C7B">
        <w:rPr>
          <w:rFonts w:eastAsia="Times New Roman" w:cs="Times New Roman"/>
          <w:b/>
          <w:bCs/>
          <w:szCs w:val="36"/>
          <w:lang w:val="ru-RU" w:eastAsia="ru-RU"/>
        </w:rPr>
        <w:t xml:space="preserve">        </w:t>
      </w:r>
      <w:r w:rsidRPr="0023183F">
        <w:rPr>
          <w:rFonts w:eastAsia="Times New Roman" w:cs="Times New Roman"/>
          <w:b/>
          <w:bCs/>
          <w:szCs w:val="36"/>
          <w:lang w:val="ru-RU" w:eastAsia="ru-RU"/>
        </w:rPr>
        <w:t xml:space="preserve">возможностей программного средства </w:t>
      </w:r>
    </w:p>
    <w:p w14:paraId="3FF1C749" w14:textId="77777777" w:rsidR="00E85846" w:rsidRDefault="00E85846" w:rsidP="00E85846">
      <w:pPr>
        <w:keepNext/>
        <w:keepLines/>
        <w:suppressAutoHyphens/>
        <w:spacing w:before="360" w:after="360"/>
        <w:ind w:left="1138" w:hanging="432"/>
        <w:jc w:val="left"/>
        <w:outlineLvl w:val="1"/>
        <w:rPr>
          <w:rFonts w:cs="Times New Roman"/>
          <w:color w:val="000000"/>
          <w:szCs w:val="28"/>
          <w:shd w:val="clear" w:color="auto" w:fill="FFFFFF"/>
          <w:lang w:val="ru-RU"/>
        </w:rPr>
        <w:pPrChange w:id="19" w:author="Anastasiya Urubleuskaya" w:date="2019-04-20T10:13:00Z">
          <w:pPr>
            <w:spacing w:line="259" w:lineRule="auto"/>
            <w:ind w:firstLine="709"/>
          </w:pPr>
        </w:pPrChange>
      </w:pPr>
    </w:p>
    <w:p w14:paraId="39771343" w14:textId="77777777" w:rsidR="00E85846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20" w:author="Anastasiya Urubleuskaya" w:date="2019-04-20T10:13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В качестве технического задания было необходимо разработать программное средство для чтения электронных книг и ведения словаря (переводчика).</w:t>
        </w:r>
      </w:ins>
      <w:del w:id="21" w:author="Anastasiya Urubleuskaya" w:date="2019-04-20T10:13:00Z">
        <w:r w:rsidDel="009232E3">
          <w:rPr>
            <w:rFonts w:cs="Times New Roman"/>
            <w:color w:val="000000"/>
            <w:szCs w:val="28"/>
            <w:shd w:val="clear" w:color="auto" w:fill="FFFFFF"/>
            <w:lang w:val="ru-RU"/>
          </w:rPr>
          <w:delText>В качестве технического задания было необходимо разработать программно средств</w:delText>
        </w:r>
      </w:del>
      <w:del w:id="22" w:author="Anastasiya Urubleuskaya" w:date="2019-04-20T10:06:00Z">
        <w:r w:rsidDel="0023183F">
          <w:rPr>
            <w:rFonts w:cs="Times New Roman"/>
            <w:color w:val="000000"/>
            <w:szCs w:val="28"/>
            <w:shd w:val="clear" w:color="auto" w:fill="FFFFFF"/>
            <w:lang w:val="ru-RU"/>
          </w:rPr>
          <w:delText>а</w:delText>
        </w:r>
      </w:del>
      <w:del w:id="23" w:author="Anastasiya Urubleuskaya" w:date="2019-04-20T10:13:00Z">
        <w:r w:rsidDel="009232E3">
          <w:rPr>
            <w:rFonts w:cs="Times New Roman"/>
            <w:color w:val="000000"/>
            <w:szCs w:val="28"/>
            <w:shd w:val="clear" w:color="auto" w:fill="FFFFFF"/>
            <w:lang w:val="ru-RU"/>
          </w:rPr>
          <w:delText xml:space="preserve"> для чтения электронных книг и ведения словаря (переводчика). </w:delText>
        </w:r>
      </w:del>
    </w:p>
    <w:p w14:paraId="282ABFB7" w14:textId="77777777" w:rsidR="00E85846" w:rsidRDefault="00E85846" w:rsidP="00E85846">
      <w:pPr>
        <w:ind w:firstLine="709"/>
        <w:rPr>
          <w:ins w:id="24" w:author="Anastasiya Urubleuskaya" w:date="2019-04-20T10:18:00Z"/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  <w:lang w:val="ru-RU"/>
        </w:rPr>
        <w:t>Основные т</w:t>
      </w: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ребования к функциональности – добавление книг из локального хранилища в библиотеку и их удаление посредством </w:t>
      </w:r>
      <w:r w:rsidRPr="00DE29BC">
        <w:rPr>
          <w:rFonts w:cs="Times New Roman"/>
          <w:i/>
          <w:color w:val="000000"/>
          <w:szCs w:val="28"/>
          <w:shd w:val="clear" w:color="auto" w:fill="FFFFFF"/>
          <w:lang w:val="ru-RU"/>
        </w:rPr>
        <w:t>SQL</w:t>
      </w: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>-запросов; ведение словаря (переводчика), закрепленного за каждой книгой; возможность выбора языка перевода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</w:p>
    <w:p w14:paraId="0B09A92C" w14:textId="77777777" w:rsidR="00E85846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25" w:author="Anastasiya Urubleuskaya" w:date="2019-04-20T10:18:00Z">
        <w:r w:rsidRPr="009232E3">
          <w:rPr>
            <w:rFonts w:cs="Times New Roman"/>
            <w:color w:val="000000"/>
            <w:szCs w:val="28"/>
            <w:shd w:val="clear" w:color="auto" w:fill="FFFFFF"/>
            <w:lang w:val="ru-RU"/>
          </w:rPr>
          <w:t>Где бы вы не находились, вся ваша библиотека будет под рукой. Художественная, техническая и учебная, словари и справочники – включите устройство и воспользуйтесь тем, что необходимо!</w:t>
        </w:r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</w:t>
        </w:r>
        <w:r w:rsidRPr="009232E3">
          <w:rPr>
            <w:rFonts w:cs="Times New Roman"/>
            <w:color w:val="000000"/>
            <w:szCs w:val="28"/>
            <w:shd w:val="clear" w:color="auto" w:fill="FFFFFF"/>
            <w:lang w:val="ru-RU"/>
          </w:rPr>
          <w:t>Электронная кни</w:t>
        </w:r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га</w:t>
        </w:r>
        <w:r w:rsidRPr="009232E3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сама всегда помнит, на какой странице вы остановились. Вам нет необходимости загибать уголок странички, класть туда закладку</w:t>
        </w:r>
      </w:ins>
      <w:r w:rsidRPr="004F69D2">
        <w:rPr>
          <w:rFonts w:cs="Times New Roman"/>
          <w:color w:val="000000"/>
          <w:szCs w:val="28"/>
          <w:shd w:val="clear" w:color="auto" w:fill="FFFFFF"/>
          <w:lang w:val="ru-RU"/>
        </w:rPr>
        <w:t>[3]</w:t>
      </w:r>
      <w:ins w:id="26" w:author="Anastasiya Urubleuskaya" w:date="2019-04-20T10:18:00Z">
        <w:r w:rsidRPr="009232E3">
          <w:rPr>
            <w:rFonts w:cs="Times New Roman"/>
            <w:color w:val="000000"/>
            <w:szCs w:val="28"/>
            <w:shd w:val="clear" w:color="auto" w:fill="FFFFFF"/>
            <w:lang w:val="ru-RU"/>
          </w:rPr>
          <w:t>.</w:t>
        </w:r>
      </w:ins>
    </w:p>
    <w:p w14:paraId="0CABC0B9" w14:textId="77777777" w:rsidR="00E85846" w:rsidRPr="0023183F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Разработанное приложение представляет собой мобильное </w:t>
      </w:r>
      <w:r w:rsidRPr="00DE29BC">
        <w:rPr>
          <w:rFonts w:cs="Times New Roman"/>
          <w:i/>
          <w:color w:val="000000"/>
          <w:szCs w:val="28"/>
          <w:shd w:val="clear" w:color="auto" w:fill="FFFFFF"/>
          <w:lang w:val="ru-RU"/>
        </w:rPr>
        <w:t>Android</w:t>
      </w: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приложение для чтения электронных книг с возможностью перевода и ведения словаря.</w:t>
      </w:r>
    </w:p>
    <w:p w14:paraId="340D347A" w14:textId="77777777" w:rsidR="00E85846" w:rsidRPr="0023183F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>Мобильное приложение позволяет:</w:t>
      </w:r>
    </w:p>
    <w:p w14:paraId="79A2F9CB" w14:textId="77777777" w:rsidR="00E85846" w:rsidRPr="00A46CA5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добавлять в библиотеку книги разных форматов</w:t>
      </w:r>
      <w:r w:rsidRPr="00A46CA5">
        <w:rPr>
          <w:rFonts w:cs="Times New Roman"/>
          <w:color w:val="000000"/>
          <w:szCs w:val="28"/>
          <w:shd w:val="clear" w:color="auto" w:fill="FFFFFF"/>
          <w:lang w:val="ru-RU"/>
        </w:rPr>
        <w:t>;</w:t>
      </w:r>
    </w:p>
    <w:p w14:paraId="7C55D9E7" w14:textId="77777777" w:rsidR="00E85846" w:rsidRPr="0023183F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при чтении иностранных книг осуществлять перевод непонятных слов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;</w:t>
      </w: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</w:p>
    <w:p w14:paraId="0495682F" w14:textId="77777777" w:rsidR="00E85846" w:rsidRPr="00333F2A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сохранять перевод в словаре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;</w:t>
      </w:r>
    </w:p>
    <w:p w14:paraId="72CA90E3" w14:textId="77777777" w:rsidR="00E85846" w:rsidRPr="00333F2A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 w:rsidRPr="00333F2A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>вести отдельный словарь к каждой книге</w:t>
      </w:r>
      <w:r w:rsidRPr="00333F2A"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</w:p>
    <w:p w14:paraId="60254F0C" w14:textId="77777777" w:rsidR="00E85846" w:rsidRPr="0023183F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Разработка приложения осуществлялась в </w:t>
      </w:r>
      <w:r w:rsidRPr="00DE29BC">
        <w:rPr>
          <w:rFonts w:cs="Times New Roman"/>
          <w:i/>
          <w:color w:val="000000"/>
          <w:szCs w:val="28"/>
          <w:shd w:val="clear" w:color="auto" w:fill="FFFFFF"/>
          <w:lang w:val="ru-RU"/>
        </w:rPr>
        <w:t>Android Studio</w:t>
      </w: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</w:p>
    <w:p w14:paraId="12565F7F" w14:textId="77777777" w:rsidR="00E85846" w:rsidRDefault="00E85846" w:rsidP="00E85846">
      <w:pPr>
        <w:ind w:firstLine="709"/>
        <w:rPr>
          <w:ins w:id="27" w:author="Anastasiya Urubleuskaya" w:date="2019-04-20T10:17:00Z"/>
          <w:rFonts w:cs="Times New Roman"/>
          <w:color w:val="000000"/>
          <w:szCs w:val="28"/>
          <w:shd w:val="clear" w:color="auto" w:fill="FFFFFF"/>
          <w:lang w:val="ru-RU"/>
        </w:rPr>
      </w:pPr>
      <w:r w:rsidRPr="0023183F">
        <w:rPr>
          <w:rFonts w:cs="Times New Roman"/>
          <w:color w:val="000000"/>
          <w:szCs w:val="28"/>
          <w:shd w:val="clear" w:color="auto" w:fill="FFFFFF"/>
          <w:lang w:val="ru-RU"/>
        </w:rPr>
        <w:t>Приложение может использоваться всеми, кто любит читать или хочет повысить уровень иностранного языка посредством чтения зарубежной литературы в оригинале.</w:t>
      </w:r>
    </w:p>
    <w:p w14:paraId="169A4057" w14:textId="77777777" w:rsidR="00E85846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28" w:author="Anastasiya Urubleuskaya" w:date="2019-04-20T10:19:00Z">
        <w:r w:rsidRPr="009232E3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Чтение художественной литературы поможет быстро усвоить иностранный, даже тем, кто хочет говорить на простые бытовые темы. </w:t>
        </w:r>
      </w:ins>
      <w:ins w:id="29" w:author="Anastasiya Urubleuskaya" w:date="2019-04-20T10:17:00Z">
        <w:r w:rsidRPr="009232E3">
          <w:rPr>
            <w:rFonts w:cs="Times New Roman"/>
            <w:color w:val="000000"/>
            <w:szCs w:val="28"/>
            <w:shd w:val="clear" w:color="auto" w:fill="FFFFFF"/>
            <w:lang w:val="ru-RU"/>
          </w:rPr>
          <w:t>Каждый изучающий английский хотел бы звучать, как носитель. Чтение книг на английском языке поможет вам и в этом.</w:t>
        </w:r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</w:t>
        </w:r>
      </w:ins>
      <w:ins w:id="30" w:author="Anastasiya Urubleuskaya" w:date="2019-04-20T10:18:00Z">
        <w:r w:rsidRPr="009232E3">
          <w:rPr>
            <w:rFonts w:cs="Times New Roman"/>
            <w:color w:val="000000"/>
            <w:szCs w:val="28"/>
            <w:shd w:val="clear" w:color="auto" w:fill="FFFFFF"/>
            <w:lang w:val="ru-RU"/>
          </w:rPr>
          <w:t>Во время чтения книги вы будете запоминать новые слова и фразы, обороты и идиомы. Что-то будет забываться, а что-то останется в памяти, и эти знания можно будет использовать в собственной речи. Чем больше вы читаете, тем больше сможете сказать. Ваша речь станет более сложной и красивой благодаря чтению книг</w:t>
        </w:r>
      </w:ins>
      <w:r w:rsidRPr="00333F2A">
        <w:rPr>
          <w:rFonts w:cs="Times New Roman"/>
          <w:color w:val="000000"/>
          <w:szCs w:val="28"/>
          <w:shd w:val="clear" w:color="auto" w:fill="FFFFFF"/>
          <w:lang w:val="ru-RU"/>
        </w:rPr>
        <w:t>[4]</w:t>
      </w:r>
      <w:ins w:id="31" w:author="Anastasiya Urubleuskaya" w:date="2019-04-20T10:18:00Z">
        <w:r w:rsidRPr="009232E3">
          <w:rPr>
            <w:rFonts w:cs="Times New Roman"/>
            <w:color w:val="000000"/>
            <w:szCs w:val="28"/>
            <w:shd w:val="clear" w:color="auto" w:fill="FFFFFF"/>
            <w:lang w:val="ru-RU"/>
          </w:rPr>
          <w:t>.</w:t>
        </w:r>
      </w:ins>
    </w:p>
    <w:p w14:paraId="36A2FBBC" w14:textId="77777777" w:rsidR="00E85846" w:rsidRPr="009232E3" w:rsidRDefault="00E85846" w:rsidP="00E85846">
      <w:pPr>
        <w:pStyle w:val="a0"/>
        <w:numPr>
          <w:ilvl w:val="1"/>
          <w:numId w:val="23"/>
        </w:numPr>
        <w:rPr>
          <w:lang w:eastAsia="ru-RU"/>
          <w:rPrChange w:id="32" w:author="Anastasiya Urubleuskaya" w:date="2019-04-20T10:20:00Z">
            <w:rPr>
              <w:shd w:val="clear" w:color="auto" w:fill="FFFFFF"/>
            </w:rPr>
          </w:rPrChange>
        </w:rPr>
        <w:pPrChange w:id="33" w:author="Anastasiya Urubleuskaya" w:date="2019-04-20T10:20:00Z">
          <w:pPr>
            <w:spacing w:line="259" w:lineRule="auto"/>
            <w:ind w:firstLine="709"/>
          </w:pPr>
        </w:pPrChange>
      </w:pPr>
      <w:ins w:id="34" w:author="Anastasiya Urubleuskaya" w:date="2019-04-20T10:20:00Z">
        <w:r w:rsidRPr="009232E3">
          <w:rPr>
            <w:lang w:eastAsia="ru-RU"/>
          </w:rPr>
          <w:lastRenderedPageBreak/>
          <w:t>Обоснование выбора языка программирования и средств разработки</w:t>
        </w:r>
      </w:ins>
    </w:p>
    <w:p w14:paraId="25A022A1" w14:textId="77777777" w:rsidR="00E85846" w:rsidRDefault="00E85846" w:rsidP="00E85846">
      <w:pPr>
        <w:ind w:firstLine="709"/>
        <w:rPr>
          <w:ins w:id="35" w:author="Anastasiya Urubleuskaya" w:date="2019-04-20T10:29:00Z"/>
          <w:rFonts w:cs="Times New Roman"/>
          <w:color w:val="000000"/>
          <w:szCs w:val="28"/>
          <w:shd w:val="clear" w:color="auto" w:fill="FFFFFF"/>
          <w:lang w:val="ru-RU"/>
        </w:rPr>
      </w:pPr>
      <w:ins w:id="36" w:author="Anastasiya Urubleuskaya" w:date="2019-04-20T10:29:00Z"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Сейчас разработка программ для мобильных устройств находится на пике популярности.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Android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>-устрой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ст</w:t>
      </w:r>
      <w:ins w:id="37" w:author="Anastasiya Urubleuskaya" w:date="2019-04-20T10:29:00Z"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>ва заняли практически доминирующую позицию на рынке.</w:t>
        </w:r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Во все годы, лидером в разработке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Android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-приложений являлся язык программирования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Java</w:t>
        </w:r>
      </w:ins>
      <w:r w:rsidRPr="00741B13">
        <w:rPr>
          <w:rFonts w:cs="Times New Roman"/>
          <w:color w:val="000000"/>
          <w:szCs w:val="28"/>
          <w:shd w:val="clear" w:color="auto" w:fill="FFFFFF"/>
          <w:lang w:val="ru-RU"/>
        </w:rPr>
        <w:t>[5]</w:t>
      </w:r>
      <w:ins w:id="38" w:author="Anastasiya Urubleuskaya" w:date="2019-04-20T10:29:00Z"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>.</w:t>
        </w:r>
      </w:ins>
    </w:p>
    <w:p w14:paraId="0B5D5155" w14:textId="77777777" w:rsidR="00E85846" w:rsidRDefault="00E85846" w:rsidP="00E85846">
      <w:pPr>
        <w:ind w:firstLine="709"/>
        <w:rPr>
          <w:ins w:id="39" w:author="Anastasiya Urubleuskaya" w:date="2019-04-20T10:32:00Z"/>
          <w:rFonts w:cs="Times New Roman"/>
          <w:color w:val="000000"/>
          <w:szCs w:val="28"/>
          <w:shd w:val="clear" w:color="auto" w:fill="FFFFFF"/>
          <w:lang w:val="ru-RU"/>
        </w:rPr>
      </w:pPr>
      <w:ins w:id="40" w:author="Anastasiya Urubleuskaya" w:date="2019-04-20T10:31:00Z"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Java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считается одним из лучших языков для разработки приложений. Одной из основных особенностей этого языка является объектно-ориентированность.</w:t>
        </w:r>
      </w:ins>
      <w:r w:rsidRPr="00CF78A6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ins w:id="41" w:author="Anastasiya Urubleuskaya" w:date="2019-04-20T10:31:00Z"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С помощью виртуальной машины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Java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программы на этом языке могут запускаться практически в любой системе. В результате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Java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получает лидерство среди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Android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>-приложений.</w:t>
        </w:r>
      </w:ins>
      <w:r w:rsidRPr="00CF78A6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ins w:id="42" w:author="Anastasiya Urubleuskaya" w:date="2019-04-20T10:32:00Z"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На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Java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ссылается большинство официальной документации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Google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, а найти платные и бесплатные библиотеки и руководства не составит труда 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ins w:id="43" w:author="Anastasiya Urubleuskaya" w:date="2019-04-20T10:32:00Z"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их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ins w:id="44" w:author="Anastasiya Urubleuskaya" w:date="2019-04-20T10:32:00Z"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>великое множество.</w:t>
        </w:r>
      </w:ins>
    </w:p>
    <w:p w14:paraId="1605F15D" w14:textId="77777777" w:rsidR="00E85846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45" w:author="Anastasiya Urubleuskaya" w:date="2019-04-20T10:32:00Z"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При разработке на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Java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под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Android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используются не только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Java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-классы, содержащие код, но также файлы манифеста на языке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XML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>, предоставляющие системе основную информацию о программе, и систем</w:t>
        </w:r>
      </w:ins>
      <w:ins w:id="46" w:author="Anastasiya Urubleuskaya" w:date="2019-04-20T10:33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а</w:t>
        </w:r>
      </w:ins>
      <w:ins w:id="47" w:author="Anastasiya Urubleuskaya" w:date="2019-04-20T10:32:00Z"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автоматической сборки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Gradle</w:t>
        </w:r>
        <w:r w:rsidRPr="00EA666B">
          <w:rPr>
            <w:rFonts w:cs="Times New Roman"/>
            <w:color w:val="000000"/>
            <w:szCs w:val="28"/>
            <w:shd w:val="clear" w:color="auto" w:fill="FFFFFF"/>
            <w:lang w:val="ru-RU"/>
          </w:rPr>
          <w:t>.</w:t>
        </w:r>
      </w:ins>
      <w:r w:rsidRPr="00CF78A6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ins w:id="48" w:author="Anastasiya Urubleuskaya" w:date="2019-04-20T10:35:00Z">
        <w:r w:rsidRPr="00417A55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Сейчас активно развивается язык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Kotlin</w:t>
        </w:r>
        <w:r w:rsidRPr="00417A55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, на котором можно писать под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Android</w:t>
        </w:r>
        <w:r w:rsidRPr="00417A55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, также для этих целей подходит и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C</w:t>
        </w:r>
        <w:r w:rsidRPr="00DB2FBC">
          <w:rPr>
            <w:rFonts w:cs="Times New Roman"/>
            <w:color w:val="000000"/>
            <w:szCs w:val="28"/>
            <w:shd w:val="clear" w:color="auto" w:fill="FFFFFF"/>
            <w:lang w:val="ru-RU"/>
          </w:rPr>
          <w:t>++</w:t>
        </w:r>
        <w:r w:rsidRPr="00417A55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. Но всё-таки главным языком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Android</w:t>
        </w:r>
        <w:r w:rsidRPr="00417A55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остаётся </w:t>
        </w:r>
        <w:r w:rsidRPr="00EE016E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Java</w:t>
        </w:r>
      </w:ins>
      <w:r w:rsidRPr="004C26AF">
        <w:rPr>
          <w:rFonts w:cs="Times New Roman"/>
          <w:color w:val="000000"/>
          <w:szCs w:val="28"/>
          <w:shd w:val="clear" w:color="auto" w:fill="FFFFFF"/>
          <w:lang w:val="ru-RU"/>
        </w:rPr>
        <w:t>[</w:t>
      </w:r>
      <w:r w:rsidRPr="004F69D2">
        <w:rPr>
          <w:rFonts w:cs="Times New Roman"/>
          <w:color w:val="000000"/>
          <w:szCs w:val="28"/>
          <w:shd w:val="clear" w:color="auto" w:fill="FFFFFF"/>
          <w:lang w:val="ru-RU"/>
        </w:rPr>
        <w:t>6</w:t>
      </w:r>
      <w:r w:rsidRPr="004C26AF">
        <w:rPr>
          <w:rFonts w:cs="Times New Roman"/>
          <w:color w:val="000000"/>
          <w:szCs w:val="28"/>
          <w:shd w:val="clear" w:color="auto" w:fill="FFFFFF"/>
          <w:lang w:val="ru-RU"/>
        </w:rPr>
        <w:t>]</w:t>
      </w:r>
      <w:ins w:id="49" w:author="Anastasiya Urubleuskaya" w:date="2019-04-20T10:35:00Z">
        <w:r w:rsidRPr="00417A55">
          <w:rPr>
            <w:rFonts w:cs="Times New Roman"/>
            <w:color w:val="000000"/>
            <w:szCs w:val="28"/>
            <w:shd w:val="clear" w:color="auto" w:fill="FFFFFF"/>
            <w:lang w:val="ru-RU"/>
          </w:rPr>
          <w:t>.</w:t>
        </w:r>
      </w:ins>
    </w:p>
    <w:p w14:paraId="7D093B32" w14:textId="77777777" w:rsidR="00E85846" w:rsidRPr="00F576BB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Сделать первый шаг к освоению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Java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это установить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Android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Studio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Это тип программного обеспечения под названием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IDE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Integrated Development Environment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, или встроенная среда разработки. В комплекте с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Android Studio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идёт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Android SDK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набор инструментов для разработки под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Android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 всё, что нужно для надёжного старта.</w:t>
      </w:r>
    </w:p>
    <w:p w14:paraId="6630F921" w14:textId="77777777" w:rsidR="00E85846" w:rsidRPr="00F576BB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К сожалению, сложность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Java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мешает программировать на нём всем желающим. Как у объектно-ориентированного языка программирования у него куча особенностей в виде конструкторов классов, исключений, приводящих к падению приложений во время работы и других моментов, которые всегда необходимо учитывать при разработке. Впрочем, код на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Java</w:t>
      </w:r>
      <w:r w:rsidRPr="00F576B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легко читается и структурируется, особенно при соблюдении принятых стандартов его оформления.</w:t>
      </w:r>
    </w:p>
    <w:p w14:paraId="7FD24C83" w14:textId="77777777" w:rsidR="00E85846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4C26AF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В современных условиях разработка ПО в большинстве случаев ведется с использованием интегрированных сред разработки. </w:t>
      </w:r>
      <w:r w:rsidRPr="00EE016E">
        <w:rPr>
          <w:rFonts w:cs="Times New Roman"/>
          <w:i/>
          <w:color w:val="000000"/>
          <w:szCs w:val="28"/>
          <w:shd w:val="clear" w:color="auto" w:fill="FFFFFF"/>
          <w:lang w:val="ru-RU"/>
        </w:rPr>
        <w:t>IDE</w:t>
      </w:r>
      <w:r w:rsidRPr="004C26AF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имеют несомненные достоинства: процесс компиляции, сборки и запуска приложения обычно автоматизирован, в связи с чем для начинающего разработчика создать свое первое приложение труда не составляет.</w:t>
      </w:r>
    </w:p>
    <w:p w14:paraId="41CE4283" w14:textId="77777777" w:rsidR="00E85846" w:rsidRPr="00AF7968" w:rsidRDefault="00E85846" w:rsidP="00E85846">
      <w:pPr>
        <w:pStyle w:val="a0"/>
        <w:numPr>
          <w:ilvl w:val="1"/>
          <w:numId w:val="23"/>
        </w:numPr>
        <w:rPr>
          <w:ins w:id="50" w:author="Anastasiya Urubleuskaya" w:date="2019-04-20T10:36:00Z"/>
          <w:lang w:eastAsia="ru-RU"/>
        </w:rPr>
        <w:pPrChange w:id="51" w:author="Anastasiya Urubleuskaya" w:date="2019-04-20T10:36:00Z">
          <w:pPr>
            <w:pStyle w:val="a0"/>
            <w:numPr>
              <w:numId w:val="25"/>
            </w:numPr>
          </w:pPr>
        </w:pPrChange>
      </w:pPr>
      <w:ins w:id="52" w:author="Anastasiya Urubleuskaya" w:date="2019-04-20T10:36:00Z">
        <w:r w:rsidRPr="00417A55">
          <w:rPr>
            <w:lang w:eastAsia="ru-RU"/>
          </w:rPr>
          <w:lastRenderedPageBreak/>
          <w:t xml:space="preserve">Обзор существующих программных средств по теме дипломного проекта </w:t>
        </w:r>
      </w:ins>
    </w:p>
    <w:p w14:paraId="20DA7E6C" w14:textId="77777777" w:rsidR="00E85846" w:rsidRDefault="00E85846" w:rsidP="00E85846">
      <w:pPr>
        <w:ind w:firstLine="709"/>
        <w:rPr>
          <w:ins w:id="53" w:author="Anastasiya Urubleuskaya" w:date="2019-04-20T10:49:00Z"/>
          <w:rFonts w:cs="Times New Roman"/>
          <w:color w:val="000000"/>
          <w:szCs w:val="28"/>
          <w:shd w:val="clear" w:color="auto" w:fill="FFFFFF"/>
          <w:lang w:val="ru-RU"/>
        </w:rPr>
      </w:pPr>
      <w:ins w:id="54" w:author="Anastasiya Urubleuskaya" w:date="2019-04-20T10:47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В данной области существует достаточно много решений.</w:t>
        </w:r>
      </w:ins>
      <w:ins w:id="55" w:author="Anastasiya Urubleuskaya" w:date="2019-04-20T10:48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Самыми приближенными аналогами разработанного программного средства являются </w:t>
        </w:r>
        <w:bookmarkStart w:id="56" w:name="_Hlk6650026"/>
        <w:r w:rsidRPr="00C519A7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English Books Reader</w:t>
        </w:r>
      </w:ins>
      <w:bookmarkEnd w:id="56"/>
      <w:r w:rsidRPr="00C519A7">
        <w:rPr>
          <w:rFonts w:cs="Times New Roman"/>
          <w:i/>
          <w:color w:val="000000"/>
          <w:szCs w:val="28"/>
          <w:shd w:val="clear" w:color="auto" w:fill="FFFFFF"/>
          <w:lang w:val="ru-RU"/>
        </w:rPr>
        <w:t>,</w:t>
      </w:r>
      <w:ins w:id="57" w:author="Anastasiya Urubleuskaya" w:date="2019-04-20T10:48:00Z">
        <w:r w:rsidRPr="00C519A7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 xml:space="preserve"> </w:t>
        </w:r>
      </w:ins>
      <w:ins w:id="58" w:author="Anastasiya Urubleuskaya" w:date="2019-04-20T10:49:00Z">
        <w:r w:rsidRPr="00C519A7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Soft Prompt</w:t>
        </w:r>
      </w:ins>
      <w:r w:rsidRPr="00C519A7">
        <w:rPr>
          <w:rFonts w:cs="Times New Roman"/>
          <w:i/>
          <w:color w:val="000000"/>
          <w:szCs w:val="28"/>
          <w:shd w:val="clear" w:color="auto" w:fill="FFFFFF"/>
          <w:lang w:val="ru-RU"/>
        </w:rPr>
        <w:t xml:space="preserve">, Cool Reader </w:t>
      </w:r>
      <w:r w:rsidRPr="00C519A7">
        <w:rPr>
          <w:rFonts w:cs="Times New Roman"/>
          <w:color w:val="000000"/>
          <w:szCs w:val="28"/>
          <w:shd w:val="clear" w:color="auto" w:fill="FFFFFF"/>
          <w:lang w:val="ru-RU"/>
        </w:rPr>
        <w:t>и</w:t>
      </w:r>
      <w:r w:rsidRPr="00C519A7">
        <w:rPr>
          <w:rFonts w:cs="Times New Roman"/>
          <w:i/>
          <w:color w:val="000000"/>
          <w:szCs w:val="28"/>
          <w:shd w:val="clear" w:color="auto" w:fill="FFFFFF"/>
          <w:lang w:val="ru-RU"/>
        </w:rPr>
        <w:t xml:space="preserve"> Moon+ Reader</w:t>
      </w:r>
      <w:ins w:id="59" w:author="Anastasiya Urubleuskaya" w:date="2019-04-20T10:49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.</w:t>
        </w:r>
      </w:ins>
    </w:p>
    <w:p w14:paraId="7930BF1C" w14:textId="77777777" w:rsidR="00E85846" w:rsidRPr="00D20C99" w:rsidRDefault="00E85846" w:rsidP="00E85846">
      <w:pPr>
        <w:ind w:firstLine="709"/>
        <w:rPr>
          <w:ins w:id="60" w:author="Anastasiya Urubleuskaya" w:date="2019-04-20T10:50:00Z"/>
          <w:rFonts w:cs="Times New Roman"/>
          <w:color w:val="000000"/>
          <w:szCs w:val="28"/>
          <w:shd w:val="clear" w:color="auto" w:fill="FFFFFF"/>
          <w:lang w:val="ru-RU"/>
        </w:rPr>
      </w:pPr>
      <w:ins w:id="61" w:author="Anastasiya Urubleuskaya" w:date="2019-04-20T10:50:00Z"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>Каждый, кто когда-либо более или менее серьезно занимался изучением иностранного языка, знает, что это очень трудоемкий процесс, требующий огромных усилий и времени, и чем ниже уровень знаний у обучаемого, тем больше усилий приходится прилагать.</w:t>
        </w:r>
      </w:ins>
    </w:p>
    <w:p w14:paraId="5E20991E" w14:textId="77777777" w:rsidR="00E85846" w:rsidRPr="00D20C99" w:rsidRDefault="00E85846" w:rsidP="00E85846">
      <w:pPr>
        <w:ind w:firstLine="709"/>
        <w:rPr>
          <w:ins w:id="62" w:author="Anastasiya Urubleuskaya" w:date="2019-04-20T10:50:00Z"/>
          <w:rFonts w:cs="Times New Roman"/>
          <w:color w:val="000000"/>
          <w:szCs w:val="28"/>
          <w:shd w:val="clear" w:color="auto" w:fill="FFFFFF"/>
          <w:lang w:val="ru-RU"/>
        </w:rPr>
      </w:pPr>
      <w:ins w:id="63" w:author="Anastasiya Urubleuskaya" w:date="2019-04-20T10:50:00Z">
        <w:r w:rsidRPr="00C519A7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English Books Reader</w:t>
        </w:r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позволяет значительно облегчить этот процесс. Используя приложение, Вы можете читать свои любимые книги на английском языке, превращая изучение Английского в довольно приятное занятие. Достаточно лишь иметь смартфон под рукой.</w:t>
        </w:r>
      </w:ins>
    </w:p>
    <w:p w14:paraId="239F0F28" w14:textId="77777777" w:rsidR="00E85846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64" w:author="Anastasiya Urubleuskaya" w:date="2019-04-20T10:50:00Z"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Приложение работает с форматами </w:t>
        </w:r>
        <w:r w:rsidRPr="00C519A7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 xml:space="preserve">TXT, EPUB </w:t>
        </w:r>
        <w:r w:rsidRPr="00C519A7">
          <w:rPr>
            <w:rFonts w:cs="Times New Roman"/>
            <w:color w:val="000000"/>
            <w:szCs w:val="28"/>
            <w:shd w:val="clear" w:color="auto" w:fill="FFFFFF"/>
            <w:lang w:val="ru-RU"/>
          </w:rPr>
          <w:t>и</w:t>
        </w:r>
        <w:r w:rsidRPr="00C519A7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 xml:space="preserve"> FB2</w:t>
        </w:r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>.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ins w:id="65" w:author="Anastasiya Urubleuskaya" w:date="2019-04-20T10:50:00Z"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>Для особо ленивых в приложении есть несколько предустановленных книг. Поскольку приложение не бесплатное, а сделать возврат можно только в течение 15 минут, это дает возможность быстро “пощупать” его на своем устройстве.</w:t>
        </w:r>
      </w:ins>
      <w:ins w:id="66" w:author="Anastasiya Urubleuskaya" w:date="2019-04-20T10:53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</w:t>
        </w:r>
      </w:ins>
      <w:ins w:id="67" w:author="Anastasiya Urubleuskaya" w:date="2019-04-20T10:50:00Z"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Форматы файлов с затрудненным доступом к тексту, либо хранящие текст в виде изображений (напр. </w:t>
        </w:r>
        <w:r w:rsidRPr="00C519A7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pdf, djvu</w:t>
        </w:r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>), по очевидным причинам не поддерживаются</w:t>
        </w:r>
      </w:ins>
      <w:r w:rsidRPr="000C521A">
        <w:rPr>
          <w:rFonts w:cs="Times New Roman"/>
          <w:color w:val="000000"/>
          <w:szCs w:val="28"/>
          <w:shd w:val="clear" w:color="auto" w:fill="FFFFFF"/>
          <w:lang w:val="ru-RU"/>
        </w:rPr>
        <w:t>[</w:t>
      </w:r>
      <w:r w:rsidRPr="00741B13">
        <w:rPr>
          <w:rFonts w:cs="Times New Roman"/>
          <w:color w:val="000000"/>
          <w:szCs w:val="28"/>
          <w:shd w:val="clear" w:color="auto" w:fill="FFFFFF"/>
          <w:lang w:val="ru-RU"/>
        </w:rPr>
        <w:t>8</w:t>
      </w:r>
      <w:r w:rsidRPr="000C521A">
        <w:rPr>
          <w:rFonts w:cs="Times New Roman"/>
          <w:color w:val="000000"/>
          <w:szCs w:val="28"/>
          <w:shd w:val="clear" w:color="auto" w:fill="FFFFFF"/>
          <w:lang w:val="ru-RU"/>
        </w:rPr>
        <w:t>]</w:t>
      </w:r>
      <w:ins w:id="68" w:author="Anastasiya Urubleuskaya" w:date="2019-04-20T10:50:00Z"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>.</w:t>
        </w:r>
      </w:ins>
    </w:p>
    <w:p w14:paraId="281543A8" w14:textId="77777777" w:rsidR="00E85846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На рисунке 1.3 можно увидеть окно чтения в </w:t>
      </w:r>
      <w:ins w:id="69" w:author="Anastasiya Urubleuskaya" w:date="2019-04-20T10:53:00Z">
        <w:r w:rsidRPr="00C519A7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English Books Reader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</w:p>
    <w:p w14:paraId="52D13A81" w14:textId="77777777" w:rsidR="00E85846" w:rsidRDefault="00E85846" w:rsidP="00E85846">
      <w:pPr>
        <w:ind w:firstLine="709"/>
        <w:rPr>
          <w:ins w:id="70" w:author="Anastasiya Urubleuskaya" w:date="2019-04-20T10:51:00Z"/>
          <w:rFonts w:cs="Times New Roman"/>
          <w:color w:val="000000"/>
          <w:szCs w:val="28"/>
          <w:shd w:val="clear" w:color="auto" w:fill="FFFFFF"/>
          <w:lang w:val="ru-RU"/>
        </w:rPr>
      </w:pPr>
    </w:p>
    <w:p w14:paraId="3FBE42BA" w14:textId="77777777" w:rsidR="00E85846" w:rsidRDefault="00E85846" w:rsidP="00E85846">
      <w:pPr>
        <w:ind w:firstLine="709"/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71" w:author="Anastasiya Urubleuskaya" w:date="2019-04-20T10:51:00Z">
        <w:r>
          <w:rPr>
            <w:noProof/>
            <w:lang w:val="ru-RU" w:eastAsia="ru-RU"/>
          </w:rPr>
          <w:drawing>
            <wp:inline distT="0" distB="0" distL="0" distR="0" wp14:anchorId="6768A17A" wp14:editId="3407C06E">
              <wp:extent cx="2079625" cy="3303609"/>
              <wp:effectExtent l="0" t="0" r="0" b="0"/>
              <wp:docPr id="3" name="Picture 3" descr="https://s.4pda.to/V2yQEA1mYAdm2FrA5efHaz1wdrB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.4pda.to/V2yQEA1mYAdm2FrA5efHaz1wdrB.jp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68856" cy="34453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112A793" w14:textId="77777777" w:rsidR="00E85846" w:rsidRDefault="00E85846" w:rsidP="00E85846">
      <w:pPr>
        <w:ind w:firstLine="709"/>
        <w:jc w:val="center"/>
        <w:rPr>
          <w:ins w:id="72" w:author="Anastasiya Urubleuskaya" w:date="2019-04-20T10:52:00Z"/>
          <w:rFonts w:cs="Times New Roman"/>
          <w:color w:val="000000"/>
          <w:szCs w:val="28"/>
          <w:shd w:val="clear" w:color="auto" w:fill="FFFFFF"/>
          <w:lang w:val="ru-RU"/>
        </w:rPr>
      </w:pPr>
    </w:p>
    <w:p w14:paraId="43B36940" w14:textId="77777777" w:rsidR="00E85846" w:rsidRPr="00EA666B" w:rsidRDefault="00E85846" w:rsidP="00E85846">
      <w:pPr>
        <w:ind w:firstLine="709"/>
        <w:jc w:val="center"/>
        <w:rPr>
          <w:ins w:id="73" w:author="Anastasiya Urubleuskaya" w:date="2019-04-20T10:25:00Z"/>
          <w:rFonts w:cs="Times New Roman"/>
          <w:color w:val="000000"/>
          <w:szCs w:val="28"/>
          <w:shd w:val="clear" w:color="auto" w:fill="FFFFFF"/>
          <w:lang w:val="ru-RU"/>
        </w:rPr>
        <w:pPrChange w:id="74" w:author="Anastasiya Urubleuskaya" w:date="2019-04-20T10:52:00Z">
          <w:pPr>
            <w:spacing w:line="259" w:lineRule="auto"/>
            <w:ind w:firstLine="709"/>
          </w:pPr>
        </w:pPrChange>
      </w:pPr>
      <w:bookmarkStart w:id="75" w:name="_Hlk9272683"/>
      <w:ins w:id="76" w:author="Anastasiya Urubleuskaya" w:date="2019-04-20T10:52:00Z"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Рисунок 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1</w:t>
      </w:r>
      <w:ins w:id="77" w:author="Anastasiya Urubleuskaya" w:date="2019-04-20T10:52:00Z"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>.</w:t>
        </w:r>
      </w:ins>
      <w:ins w:id="78" w:author="Anastasiya Urubleuskaya" w:date="2019-04-20T10:53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3</w:t>
        </w:r>
      </w:ins>
      <w:ins w:id="79" w:author="Anastasiya Urubleuskaya" w:date="2019-04-20T10:52:00Z">
        <w:r w:rsidRPr="00D20C99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–</w:t>
        </w:r>
      </w:ins>
      <w:ins w:id="80" w:author="Anastasiya Urubleuskaya" w:date="2019-04-20T10:53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</w:t>
        </w:r>
        <w:r w:rsidRPr="00C519A7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English Books Reader</w:t>
        </w:r>
      </w:ins>
      <w:bookmarkEnd w:id="75"/>
    </w:p>
    <w:p w14:paraId="54D99497" w14:textId="77777777" w:rsidR="00E85846" w:rsidRPr="00AF7968" w:rsidRDefault="00E85846" w:rsidP="00E85846">
      <w:pPr>
        <w:pStyle w:val="a0"/>
        <w:numPr>
          <w:ilvl w:val="1"/>
          <w:numId w:val="23"/>
        </w:numPr>
        <w:rPr>
          <w:ins w:id="81" w:author="Anastasiya Urubleuskaya" w:date="2019-04-20T10:56:00Z"/>
          <w:lang w:eastAsia="ru-RU"/>
        </w:rPr>
        <w:pPrChange w:id="82" w:author="Anastasiya Urubleuskaya" w:date="2019-04-20T10:56:00Z">
          <w:pPr>
            <w:pStyle w:val="a0"/>
            <w:numPr>
              <w:numId w:val="26"/>
            </w:numPr>
            <w:tabs>
              <w:tab w:val="num" w:pos="360"/>
            </w:tabs>
          </w:pPr>
        </w:pPrChange>
      </w:pPr>
      <w:ins w:id="83" w:author="Anastasiya Urubleuskaya" w:date="2019-04-20T10:56:00Z">
        <w:r w:rsidRPr="00D20C99">
          <w:rPr>
            <w:lang w:eastAsia="ru-RU"/>
          </w:rPr>
          <w:lastRenderedPageBreak/>
          <w:t xml:space="preserve">Постановка задач по разработке программного средства </w:t>
        </w:r>
      </w:ins>
      <w:r w:rsidRPr="00007274">
        <w:rPr>
          <w:lang w:eastAsia="ru-RU"/>
        </w:rPr>
        <w:t xml:space="preserve">            </w:t>
      </w:r>
      <w:ins w:id="84" w:author="Anastasiya Urubleuskaya" w:date="2019-04-20T10:56:00Z">
        <w:r w:rsidRPr="00D20C99">
          <w:rPr>
            <w:lang w:eastAsia="ru-RU"/>
          </w:rPr>
          <w:t xml:space="preserve">для чтения электронных книг и ведения словаря </w:t>
        </w:r>
      </w:ins>
    </w:p>
    <w:p w14:paraId="3A265014" w14:textId="77777777" w:rsidR="00E85846" w:rsidRDefault="00E85846" w:rsidP="00E85846">
      <w:pPr>
        <w:ind w:firstLine="706"/>
        <w:rPr>
          <w:ins w:id="85" w:author="Anastasiya Urubleuskaya" w:date="2019-04-20T11:06:00Z"/>
          <w:rFonts w:cs="Times New Roman"/>
          <w:color w:val="000000"/>
          <w:szCs w:val="28"/>
          <w:shd w:val="clear" w:color="auto" w:fill="FFFFFF"/>
          <w:lang w:val="ru-RU"/>
        </w:rPr>
        <w:pPrChange w:id="86" w:author="Anastasiya Urubleuskaya" w:date="2019-04-20T11:06:00Z">
          <w:pPr>
            <w:spacing w:after="120" w:line="259" w:lineRule="auto"/>
            <w:ind w:firstLine="706"/>
          </w:pPr>
        </w:pPrChange>
      </w:pPr>
      <w:ins w:id="87" w:author="Anastasiya Urubleuskaya" w:date="2019-04-20T11:04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В процессе разработки программного средства можно выделить несколько подзадач</w:t>
        </w:r>
      </w:ins>
      <w:ins w:id="88" w:author="Anastasiya Urubleuskaya" w:date="2019-04-20T11:05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: анализ требований, проектирование, кодирование, тестирование и установка.</w:t>
        </w:r>
      </w:ins>
    </w:p>
    <w:p w14:paraId="6ADAE654" w14:textId="77777777" w:rsidR="00E85846" w:rsidRDefault="00E85846" w:rsidP="00E85846">
      <w:pPr>
        <w:ind w:firstLine="709"/>
        <w:rPr>
          <w:ins w:id="89" w:author="Anastasiya Urubleuskaya" w:date="2019-04-20T11:06:00Z"/>
          <w:rFonts w:cs="Times New Roman"/>
          <w:color w:val="000000"/>
          <w:szCs w:val="28"/>
          <w:shd w:val="clear" w:color="auto" w:fill="FFFFFF"/>
          <w:lang w:val="ru-RU"/>
        </w:rPr>
      </w:pPr>
      <w:ins w:id="90" w:author="Anastasiya Urubleuskaya" w:date="2019-04-20T11:06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В результате анализа требований были выявлены основные т</w:t>
        </w:r>
        <w:r w:rsidRPr="00D435D4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ребования к функциональности – добавление книг из локального хранилища в библиотеку и их удаление посредством </w:t>
        </w:r>
        <w:r w:rsidRPr="00C519A7">
          <w:rPr>
            <w:rFonts w:cs="Times New Roman"/>
            <w:i/>
            <w:color w:val="000000"/>
            <w:szCs w:val="28"/>
            <w:shd w:val="clear" w:color="auto" w:fill="FFFFFF"/>
            <w:lang w:val="ru-RU"/>
          </w:rPr>
          <w:t>SQL</w:t>
        </w:r>
        <w:r w:rsidRPr="00D435D4">
          <w:rPr>
            <w:rFonts w:cs="Times New Roman"/>
            <w:color w:val="000000"/>
            <w:szCs w:val="28"/>
            <w:shd w:val="clear" w:color="auto" w:fill="FFFFFF"/>
            <w:lang w:val="ru-RU"/>
          </w:rPr>
          <w:t>-запросов; ведение словаря (переводчика), закрепленного за каждой книгой; возможность выбора языка перевода</w:t>
        </w:r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.</w:t>
        </w:r>
      </w:ins>
    </w:p>
    <w:p w14:paraId="6AC32743" w14:textId="77777777" w:rsidR="00E85846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91" w:author="Anastasiya Urubleuskaya" w:date="2019-04-20T11:07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Проектирование включало в себя продумывание структуры приложения</w:t>
        </w:r>
      </w:ins>
      <w:ins w:id="92" w:author="Anastasiya Urubleuskaya" w:date="2019-04-20T11:08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и </w:t>
        </w:r>
      </w:ins>
      <w:ins w:id="93" w:author="Anastasiya Urubleuskaya" w:date="2019-04-20T11:07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его графическ</w:t>
        </w:r>
      </w:ins>
      <w:ins w:id="94" w:author="Anastasiya Urubleuskaya" w:date="2019-04-20T11:08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>ого</w:t>
        </w:r>
      </w:ins>
      <w:ins w:id="95" w:author="Anastasiya Urubleuskaya" w:date="2019-04-20T11:07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дизайн</w:t>
        </w:r>
      </w:ins>
      <w:ins w:id="96" w:author="Anastasiya Urubleuskaya" w:date="2019-04-20T11:08:00Z">
        <w:r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а. </w:t>
        </w:r>
      </w:ins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>В приложении классы распределены по пакетам, что отражает их основное назначение.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Общую структуру пакетов можно увидеть на рисунке 1.7.</w:t>
      </w: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Так в пакете </w:t>
      </w:r>
      <w:r w:rsidRPr="00C519A7">
        <w:rPr>
          <w:rFonts w:cs="Times New Roman"/>
          <w:i/>
          <w:color w:val="000000"/>
          <w:szCs w:val="28"/>
          <w:shd w:val="clear" w:color="auto" w:fill="FFFFFF"/>
          <w:lang w:val="ru-RU"/>
        </w:rPr>
        <w:t>activity</w:t>
      </w: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расположены три класса: </w:t>
      </w:r>
      <w:r w:rsidRPr="00C519A7">
        <w:rPr>
          <w:rFonts w:cs="Times New Roman"/>
          <w:i/>
          <w:color w:val="000000"/>
          <w:szCs w:val="28"/>
          <w:shd w:val="clear" w:color="auto" w:fill="FFFFFF"/>
          <w:lang w:val="ru-RU"/>
        </w:rPr>
        <w:t>BookListActivity</w:t>
      </w: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– главная </w:t>
      </w:r>
      <w:r w:rsidRPr="00C519A7">
        <w:rPr>
          <w:rFonts w:cs="Times New Roman"/>
          <w:i/>
          <w:color w:val="000000"/>
          <w:szCs w:val="28"/>
          <w:shd w:val="clear" w:color="auto" w:fill="FFFFFF"/>
          <w:lang w:val="ru-RU"/>
        </w:rPr>
        <w:t>activity</w:t>
      </w: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приложения, хранит в себе список всех добавленных книг; при нажатии на какой-либо из книг будет запущена </w:t>
      </w:r>
      <w:r w:rsidRPr="00C519A7">
        <w:rPr>
          <w:rFonts w:cs="Times New Roman"/>
          <w:i/>
          <w:color w:val="000000"/>
          <w:szCs w:val="28"/>
          <w:shd w:val="clear" w:color="auto" w:fill="FFFFFF"/>
          <w:lang w:val="ru-RU"/>
        </w:rPr>
        <w:t>ReaderActivity</w:t>
      </w: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– получает </w:t>
      </w:r>
      <w:r w:rsidRPr="00C519A7">
        <w:rPr>
          <w:rFonts w:cs="Times New Roman"/>
          <w:i/>
          <w:color w:val="000000"/>
          <w:szCs w:val="28"/>
          <w:shd w:val="clear" w:color="auto" w:fill="FFFFFF"/>
          <w:lang w:val="ru-RU"/>
        </w:rPr>
        <w:t>id</w:t>
      </w: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книги, загружает и отображает её для чтения; из </w:t>
      </w:r>
      <w:r w:rsidRPr="00C519A7">
        <w:rPr>
          <w:rFonts w:cs="Times New Roman"/>
          <w:i/>
          <w:color w:val="000000"/>
          <w:szCs w:val="28"/>
          <w:shd w:val="clear" w:color="auto" w:fill="FFFFFF"/>
          <w:lang w:val="ru-RU"/>
        </w:rPr>
        <w:t>ReaderActivity</w:t>
      </w:r>
      <w:r w:rsidRPr="00D435D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можно перейти в словарь текущей книги, где расположены все слова и есть возможность переводить и добавлять новые – </w:t>
      </w:r>
      <w:r w:rsidRPr="00C519A7">
        <w:rPr>
          <w:rFonts w:cs="Times New Roman"/>
          <w:i/>
          <w:color w:val="000000"/>
          <w:szCs w:val="28"/>
          <w:shd w:val="clear" w:color="auto" w:fill="FFFFFF"/>
          <w:lang w:val="ru-RU"/>
        </w:rPr>
        <w:t>DictionaryActivity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</w:p>
    <w:p w14:paraId="5BC63431" w14:textId="77777777" w:rsidR="00E85846" w:rsidRDefault="00E85846" w:rsidP="00E85846">
      <w:pPr>
        <w:ind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5DCD297F" w14:textId="77777777" w:rsidR="00E85846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noProof/>
          <w:color w:val="000000"/>
          <w:szCs w:val="28"/>
          <w:shd w:val="clear" w:color="auto" w:fill="FFFFFF"/>
          <w:lang w:val="ru-RU" w:eastAsia="ru-RU"/>
        </w:rPr>
        <w:drawing>
          <wp:inline distT="0" distB="0" distL="0" distR="0" wp14:anchorId="286E0026" wp14:editId="1F087086">
            <wp:extent cx="3087585" cy="3779595"/>
            <wp:effectExtent l="19050" t="19050" r="17780" b="11430"/>
            <wp:docPr id="16" name="Picture 16" descr="C:\Users\Anastasiya_Urubleusk\AppData\Local\Microsoft\Windows\INetCache\Content.MSO\DA493F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ya_Urubleusk\AppData\Local\Microsoft\Windows\INetCache\Content.MSO\DA493F1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6" cy="38403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DC3FB" w14:textId="77777777" w:rsidR="00E85846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65143BAA" w14:textId="77777777" w:rsidR="00E85846" w:rsidRPr="00847313" w:rsidRDefault="00E85846" w:rsidP="00E85846">
      <w:pPr>
        <w:jc w:val="center"/>
        <w:rPr>
          <w:rFonts w:cs="Times New Roman"/>
          <w:color w:val="000000"/>
          <w:szCs w:val="26"/>
          <w:shd w:val="clear" w:color="auto" w:fill="FFFFFF"/>
          <w:lang w:val="ru-RU"/>
        </w:rPr>
      </w:pPr>
      <w:r w:rsidRPr="000D4D58">
        <w:rPr>
          <w:rFonts w:cs="Times New Roman"/>
          <w:color w:val="000000"/>
          <w:szCs w:val="26"/>
          <w:shd w:val="clear" w:color="auto" w:fill="FFFFFF"/>
          <w:lang w:val="ru-RU"/>
        </w:rPr>
        <w:t>Рисунок 1</w:t>
      </w:r>
      <w:ins w:id="97" w:author="Anastasiya Urubleuskaya" w:date="2019-04-20T11:09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>.</w:t>
        </w:r>
      </w:ins>
      <w:r>
        <w:rPr>
          <w:rFonts w:cs="Times New Roman"/>
          <w:color w:val="000000"/>
          <w:szCs w:val="26"/>
          <w:shd w:val="clear" w:color="auto" w:fill="FFFFFF"/>
          <w:lang w:val="ru-RU"/>
        </w:rPr>
        <w:t>7</w:t>
      </w:r>
      <w:r w:rsidRPr="000D4D58">
        <w:rPr>
          <w:rFonts w:cs="Times New Roman"/>
          <w:color w:val="000000"/>
          <w:szCs w:val="26"/>
          <w:shd w:val="clear" w:color="auto" w:fill="FFFFFF"/>
          <w:lang w:val="ru-RU"/>
        </w:rPr>
        <w:t xml:space="preserve"> – Структура приложения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br w:type="page"/>
      </w:r>
    </w:p>
    <w:p w14:paraId="5441CD89" w14:textId="77777777" w:rsidR="00E85846" w:rsidRDefault="00E85846" w:rsidP="00E85846">
      <w:pPr>
        <w:pStyle w:val="a"/>
        <w:numPr>
          <w:ilvl w:val="0"/>
          <w:numId w:val="23"/>
        </w:numPr>
        <w:rPr>
          <w:ins w:id="98" w:author="Anastasiya Urubleuskaya" w:date="2019-04-20T11:22:00Z"/>
          <w:sz w:val="28"/>
        </w:rPr>
      </w:pPr>
      <w:ins w:id="99" w:author="Anastasiya Urubleuskaya" w:date="2019-04-20T11:21:00Z">
        <w:r w:rsidRPr="0091221B">
          <w:rPr>
            <w:sz w:val="28"/>
          </w:rPr>
          <w:lastRenderedPageBreak/>
          <w:t>Проектирование и разработка программного средства для чтения электронных книг и ведения словаря (переводчика)</w:t>
        </w:r>
      </w:ins>
    </w:p>
    <w:p w14:paraId="7B76E65E" w14:textId="77777777" w:rsidR="00E85846" w:rsidRDefault="00E85846" w:rsidP="00E85846">
      <w:pPr>
        <w:pStyle w:val="a0"/>
        <w:numPr>
          <w:ilvl w:val="1"/>
          <w:numId w:val="24"/>
        </w:numPr>
        <w:rPr>
          <w:ins w:id="100" w:author="Anastasiya Urubleuskaya" w:date="2019-04-20T11:23:00Z"/>
          <w:lang w:eastAsia="ru-RU"/>
        </w:rPr>
      </w:pPr>
      <w:ins w:id="101" w:author="Anastasiya Urubleuskaya" w:date="2019-04-20T11:23:00Z">
        <w:r w:rsidRPr="0091221B">
          <w:rPr>
            <w:lang w:eastAsia="ru-RU"/>
          </w:rPr>
          <w:t xml:space="preserve">Разработка объектной модели программного средства </w:t>
        </w:r>
      </w:ins>
    </w:p>
    <w:p w14:paraId="1B70B00B" w14:textId="77777777" w:rsidR="00E85846" w:rsidRDefault="00E85846" w:rsidP="00E85846">
      <w:pPr>
        <w:pStyle w:val="ListParagraph"/>
        <w:spacing w:after="160"/>
        <w:ind w:left="0"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A16CEE">
        <w:rPr>
          <w:rFonts w:cs="Times New Roman"/>
          <w:color w:val="000000"/>
          <w:szCs w:val="28"/>
          <w:shd w:val="clear" w:color="auto" w:fill="FFFFFF"/>
          <w:lang w:val="ru-RU"/>
        </w:rPr>
        <w:t>Объектно-ориентированный анализ и проектирование принципиально отличаются от традиционных подходов структурного проектирования: здесь нужно по-другому представлять себе процесс декомпозиции, а архитектура получающегося программного продукта в значительной степени выходит за рамки представлений, традиционных для структурного программирования. Отличия обусловлены тем, что структурное проектирование основано на структурном программировании, тогда как в основе объектно-ориентированного проектирования лежит методология объектно-ориентированного программирования.</w:t>
      </w:r>
    </w:p>
    <w:p w14:paraId="4D1E4E44" w14:textId="77777777" w:rsidR="00E85846" w:rsidRDefault="00E85846" w:rsidP="00E85846">
      <w:pPr>
        <w:pStyle w:val="ListParagraph"/>
        <w:spacing w:after="160"/>
        <w:ind w:left="0"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Методы структурного проектирования помогают упростить процесс разработки сложных систем за счет использования алгоритмов как готовых строительных блоков. Аналогично, методы объектно-ориентированного проектирования созданы для того, чтобы помочь разработчикам применять мощные выразительные средства объектного и объектно-ориентированного программирования, использующего в качестве блоков классы и объекты.</w:t>
      </w:r>
    </w:p>
    <w:p w14:paraId="1EAD705B" w14:textId="77777777" w:rsidR="00E85846" w:rsidRPr="00B0614B" w:rsidRDefault="00E85846" w:rsidP="00E85846">
      <w:pPr>
        <w:pStyle w:val="ListParagraph"/>
        <w:spacing w:after="160"/>
        <w:ind w:left="0" w:firstLine="709"/>
        <w:rPr>
          <w:color w:val="000000"/>
          <w:szCs w:val="28"/>
          <w:shd w:val="clear" w:color="auto" w:fill="FFFFFF"/>
          <w:lang w:val="ru-RU"/>
        </w:rPr>
      </w:pP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Объектно-ориентированная технология основывается на так называемой объектной модели.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B0614B">
        <w:rPr>
          <w:color w:val="000000"/>
          <w:szCs w:val="28"/>
          <w:shd w:val="clear" w:color="auto" w:fill="FFFFFF"/>
          <w:lang w:val="ru-RU"/>
        </w:rPr>
        <w:t>К основным элементам объектной модели относятся – объект, класс, атрибут, операция, интерфейс, компонент, связи.</w:t>
      </w:r>
    </w:p>
    <w:p w14:paraId="7EBC0AE0" w14:textId="77777777" w:rsidR="00E85846" w:rsidRPr="00B0614B" w:rsidRDefault="00E85846" w:rsidP="00E85846">
      <w:pPr>
        <w:pStyle w:val="ListParagraph"/>
        <w:spacing w:after="160"/>
        <w:ind w:left="0"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AE35DA">
        <w:rPr>
          <w:rFonts w:cs="Times New Roman"/>
          <w:iCs/>
          <w:color w:val="000000"/>
          <w:szCs w:val="28"/>
          <w:shd w:val="clear" w:color="auto" w:fill="FFFFFF"/>
          <w:lang w:val="ru-RU"/>
        </w:rPr>
        <w:t>Объект</w:t>
      </w:r>
      <w:r>
        <w:rPr>
          <w:rFonts w:cs="Times New Roman"/>
          <w:i/>
          <w:iCs/>
          <w:color w:val="000000"/>
          <w:szCs w:val="28"/>
          <w:shd w:val="clear" w:color="auto" w:fill="FFFFFF"/>
          <w:lang w:val="ru-RU"/>
        </w:rPr>
        <w:t xml:space="preserve"> 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определяется к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ак предмет или явление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, имеющие четко определяемое пове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softHyphen/>
        <w:t>дение.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Объект может представлять собой абстракцию некоторой сущности предметной области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или прог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softHyphen/>
        <w:t>раммной системы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. Любой объект обла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softHyphen/>
        <w:t>дает состоянием, поведением</w:t>
      </w:r>
      <w:r w:rsidRPr="00B0614B">
        <w:rPr>
          <w:rFonts w:cs="Times New Roman"/>
          <w:i/>
          <w:iCs/>
          <w:color w:val="000000"/>
          <w:szCs w:val="28"/>
          <w:shd w:val="clear" w:color="auto" w:fill="FFFFFF"/>
          <w:lang w:val="ru-RU"/>
        </w:rPr>
        <w:t> 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и индивидуальностью.</w:t>
      </w:r>
    </w:p>
    <w:p w14:paraId="0EFA3FF2" w14:textId="77777777" w:rsidR="00E85846" w:rsidRPr="00B0614B" w:rsidRDefault="00E85846" w:rsidP="00E85846">
      <w:pPr>
        <w:pStyle w:val="ListParagraph"/>
        <w:spacing w:after="160"/>
        <w:ind w:left="0"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AE35DA">
        <w:rPr>
          <w:rFonts w:cs="Times New Roman"/>
          <w:iCs/>
          <w:color w:val="000000"/>
          <w:szCs w:val="28"/>
          <w:shd w:val="clear" w:color="auto" w:fill="FFFFFF"/>
          <w:lang w:val="ru-RU"/>
        </w:rPr>
        <w:t>Состояние объекта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 – одно из возможных условий, в которых он может существовать, оно изменяется со временем. Состояние объекта определяется значениями его свойств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и связями с другими объек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softHyphen/>
        <w:t>тами.</w:t>
      </w:r>
    </w:p>
    <w:p w14:paraId="3173D11A" w14:textId="77777777" w:rsidR="00E85846" w:rsidRPr="00B0614B" w:rsidRDefault="00E85846" w:rsidP="00E85846">
      <w:pPr>
        <w:pStyle w:val="ListParagraph"/>
        <w:spacing w:after="160"/>
        <w:ind w:left="0"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AE35DA">
        <w:rPr>
          <w:rFonts w:cs="Times New Roman"/>
          <w:iCs/>
          <w:color w:val="000000"/>
          <w:szCs w:val="28"/>
          <w:shd w:val="clear" w:color="auto" w:fill="FFFFFF"/>
          <w:lang w:val="ru-RU"/>
        </w:rPr>
        <w:t>Поведение</w:t>
      </w:r>
      <w:r w:rsidRPr="00B0614B">
        <w:rPr>
          <w:rFonts w:cs="Times New Roman"/>
          <w:i/>
          <w:iCs/>
          <w:color w:val="000000"/>
          <w:szCs w:val="28"/>
          <w:shd w:val="clear" w:color="auto" w:fill="FFFFFF"/>
          <w:lang w:val="ru-RU"/>
        </w:rPr>
        <w:t> 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определяет действия объекта и его реакцию на зап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softHyphen/>
        <w:t>росы от других объектов. Поведение объекта полностью определяется его действиями. Поведение представляется с помощью набора </w:t>
      </w:r>
      <w:r w:rsidRPr="00AE35DA">
        <w:rPr>
          <w:rFonts w:cs="Times New Roman"/>
          <w:iCs/>
          <w:color w:val="000000"/>
          <w:szCs w:val="28"/>
          <w:shd w:val="clear" w:color="auto" w:fill="FFFFFF"/>
          <w:lang w:val="ru-RU"/>
        </w:rPr>
        <w:t>сообщений</w:t>
      </w:r>
      <w:r w:rsidRPr="00B0614B">
        <w:rPr>
          <w:rFonts w:cs="Times New Roman"/>
          <w:i/>
          <w:iCs/>
          <w:color w:val="000000"/>
          <w:szCs w:val="28"/>
          <w:shd w:val="clear" w:color="auto" w:fill="FFFFFF"/>
          <w:lang w:val="ru-RU"/>
        </w:rPr>
        <w:t>, 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воспринимаемых объектом (операций</w:t>
      </w:r>
      <w:r w:rsidRPr="00B0614B">
        <w:rPr>
          <w:rFonts w:cs="Times New Roman"/>
          <w:i/>
          <w:iCs/>
          <w:color w:val="000000"/>
          <w:szCs w:val="28"/>
          <w:shd w:val="clear" w:color="auto" w:fill="FFFFFF"/>
          <w:lang w:val="ru-RU"/>
        </w:rPr>
        <w:t>, 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>которые может выполнять объект).</w:t>
      </w:r>
    </w:p>
    <w:p w14:paraId="43299009" w14:textId="77777777" w:rsidR="00E85846" w:rsidRDefault="00E85846" w:rsidP="00E85846">
      <w:pPr>
        <w:pStyle w:val="ListParagraph"/>
        <w:spacing w:after="160"/>
        <w:ind w:left="0" w:firstLine="709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AE35DA">
        <w:rPr>
          <w:rFonts w:cs="Times New Roman"/>
          <w:iCs/>
          <w:color w:val="000000"/>
          <w:szCs w:val="28"/>
          <w:shd w:val="clear" w:color="auto" w:fill="FFFFFF"/>
          <w:lang w:val="ru-RU"/>
        </w:rPr>
        <w:t>Класс</w:t>
      </w:r>
      <w:r>
        <w:rPr>
          <w:rFonts w:cs="Times New Roman"/>
          <w:i/>
          <w:iCs/>
          <w:color w:val="000000"/>
          <w:szCs w:val="28"/>
          <w:shd w:val="clear" w:color="auto" w:fill="FFFFFF"/>
          <w:lang w:val="ru-RU"/>
        </w:rPr>
        <w:t xml:space="preserve"> </w:t>
      </w:r>
      <w:r w:rsidRPr="00B0614B">
        <w:rPr>
          <w:rFonts w:cs="Times New Roman"/>
          <w:b/>
          <w:bCs/>
          <w:i/>
          <w:iCs/>
          <w:color w:val="000000"/>
          <w:szCs w:val="28"/>
          <w:shd w:val="clear" w:color="auto" w:fill="FFFFFF"/>
          <w:lang w:val="ru-RU"/>
        </w:rPr>
        <w:t>–</w:t>
      </w:r>
      <w:r>
        <w:rPr>
          <w:rFonts w:cs="Times New Roman"/>
          <w:b/>
          <w:bCs/>
          <w:i/>
          <w:iCs/>
          <w:color w:val="000000"/>
          <w:szCs w:val="28"/>
          <w:shd w:val="clear" w:color="auto" w:fill="FFFFFF"/>
          <w:lang w:val="ru-RU"/>
        </w:rPr>
        <w:t xml:space="preserve"> </w:t>
      </w:r>
      <w:r w:rsidRPr="00B0614B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это множество объектов, связанных общностью свойств, поведения, связей и семантики. Любой объект является экземпляром класса. Определение классов и объектов – одна из самых сложных задач объектно-ориентированного проектирования. </w:t>
      </w:r>
    </w:p>
    <w:p w14:paraId="2C878EF3" w14:textId="77777777" w:rsidR="00E85846" w:rsidRDefault="00E85846" w:rsidP="00E85846">
      <w:pPr>
        <w:pStyle w:val="a0"/>
        <w:rPr>
          <w:ins w:id="102" w:author="Anastasiya Urubleuskaya" w:date="2019-04-20T11:58:00Z"/>
          <w:lang w:eastAsia="ru-RU"/>
        </w:rPr>
      </w:pPr>
      <w:ins w:id="103" w:author="Anastasiya Urubleuskaya" w:date="2019-04-20T11:57:00Z">
        <w:r w:rsidRPr="005A1280">
          <w:rPr>
            <w:lang w:eastAsia="ru-RU"/>
          </w:rPr>
          <w:lastRenderedPageBreak/>
          <w:t>Разработка архитектуры программного средства</w:t>
        </w:r>
        <w:r w:rsidRPr="0091221B">
          <w:rPr>
            <w:lang w:eastAsia="ru-RU"/>
          </w:rPr>
          <w:t xml:space="preserve"> </w:t>
        </w:r>
      </w:ins>
    </w:p>
    <w:p w14:paraId="6783C668" w14:textId="77777777" w:rsidR="00E85846" w:rsidRPr="00702FEA" w:rsidRDefault="00E85846" w:rsidP="00E85846">
      <w:pPr>
        <w:ind w:firstLine="720"/>
        <w:rPr>
          <w:lang w:val="ru-RU"/>
        </w:rPr>
      </w:pPr>
      <w:r w:rsidRPr="00702FEA">
        <w:rPr>
          <w:lang w:val="ru-RU"/>
        </w:rPr>
        <w:t xml:space="preserve">Архитектура программного средства </w:t>
      </w:r>
      <w:r>
        <w:rPr>
          <w:lang w:val="ru-RU"/>
        </w:rPr>
        <w:t>–</w:t>
      </w:r>
      <w:r w:rsidRPr="00702FEA">
        <w:rPr>
          <w:lang w:val="ru-RU"/>
        </w:rPr>
        <w:t xml:space="preserve"> концепция, которую просто понять, и которую большинство инженеров, особенно с небольшим опытом, интуитивно чувствуют, но которой трудно дать точное определение. В частности, трудно провести четкую линию между дизайном и архитектурой: архитектура является одним из аспектов дизайна, сконцентрированным на не</w:t>
      </w:r>
      <w:r>
        <w:rPr>
          <w:lang w:val="ru-RU"/>
        </w:rPr>
        <w:t>которых конкретных особенностях.</w:t>
      </w:r>
    </w:p>
    <w:p w14:paraId="455F8495" w14:textId="77777777" w:rsidR="00E85846" w:rsidRDefault="00E85846" w:rsidP="00E85846">
      <w:pPr>
        <w:ind w:firstLine="720"/>
        <w:rPr>
          <w:lang w:val="ru-RU"/>
        </w:rPr>
      </w:pPr>
      <w:r w:rsidRPr="00702FEA">
        <w:rPr>
          <w:lang w:val="ru-RU"/>
        </w:rPr>
        <w:t xml:space="preserve">Но архитектура </w:t>
      </w:r>
      <w:r>
        <w:rPr>
          <w:lang w:val="ru-RU"/>
        </w:rPr>
        <w:t>–</w:t>
      </w:r>
      <w:r w:rsidRPr="00702FEA">
        <w:rPr>
          <w:lang w:val="ru-RU"/>
        </w:rPr>
        <w:t xml:space="preserve"> это более чем просто структура; рабочая группа </w:t>
      </w:r>
      <w:r w:rsidRPr="00AE35DA">
        <w:rPr>
          <w:i/>
          <w:lang w:val="ru-RU"/>
        </w:rPr>
        <w:t>IEEE</w:t>
      </w:r>
      <w:r w:rsidRPr="00702FEA">
        <w:rPr>
          <w:lang w:val="ru-RU"/>
        </w:rPr>
        <w:t xml:space="preserve"> по</w:t>
      </w:r>
      <w:r>
        <w:rPr>
          <w:lang w:val="ru-RU"/>
        </w:rPr>
        <w:t xml:space="preserve"> архитектуре определяет её как «</w:t>
      </w:r>
      <w:r w:rsidRPr="00702FEA">
        <w:rPr>
          <w:lang w:val="ru-RU"/>
        </w:rPr>
        <w:t>концепция системы на самом</w:t>
      </w:r>
      <w:r>
        <w:rPr>
          <w:lang w:val="ru-RU"/>
        </w:rPr>
        <w:t xml:space="preserve"> высоком уровне в её окружении»</w:t>
      </w:r>
      <w:r w:rsidRPr="00702FEA">
        <w:rPr>
          <w:lang w:val="ru-RU"/>
        </w:rPr>
        <w:t>. Также она включает в себя соответствие требованиям целостности системы, экономическим ограничениям, эстетическим требованиям, и общему стилю. Архитект</w:t>
      </w:r>
      <w:r>
        <w:rPr>
          <w:lang w:val="ru-RU"/>
        </w:rPr>
        <w:t>ура не ограничивается взглядом «внутрь»</w:t>
      </w:r>
      <w:r w:rsidRPr="00702FEA">
        <w:rPr>
          <w:lang w:val="ru-RU"/>
        </w:rPr>
        <w:t xml:space="preserve">, но также рассматривает систему в целом в среде её пользователей и в среде её разработки </w:t>
      </w:r>
      <w:r>
        <w:rPr>
          <w:lang w:val="ru-RU"/>
        </w:rPr>
        <w:t>–</w:t>
      </w:r>
      <w:r w:rsidRPr="00702FEA">
        <w:rPr>
          <w:lang w:val="ru-RU"/>
        </w:rPr>
        <w:t xml:space="preserve"> то есть, учитывается и окружение.</w:t>
      </w:r>
    </w:p>
    <w:p w14:paraId="7C6E2B2E" w14:textId="77777777" w:rsidR="00E85846" w:rsidRPr="00702FEA" w:rsidRDefault="00E85846" w:rsidP="00E85846">
      <w:pPr>
        <w:ind w:firstLine="720"/>
        <w:rPr>
          <w:lang w:val="ru-RU"/>
        </w:rPr>
      </w:pPr>
      <w:r w:rsidRPr="00702FEA">
        <w:rPr>
          <w:lang w:val="ru-RU"/>
        </w:rPr>
        <w:t xml:space="preserve">Архитектура ПС </w:t>
      </w:r>
      <w:r>
        <w:rPr>
          <w:lang w:val="ru-RU"/>
        </w:rPr>
        <w:t>–</w:t>
      </w:r>
      <w:r w:rsidRPr="00702FEA">
        <w:rPr>
          <w:lang w:val="ru-RU"/>
        </w:rPr>
        <w:t xml:space="preserve"> это его строение как оно видно, т.е. представление ПС как системы, состоящей из некоторой совокупности взаимодействующих подсистем. В качестве таких подсистем выступают обычно отдельные программы. Разработка архитектуры является первым этапом борьбы со сложностью ПС, на котором реализуется принцип выделения относительно независимых компонент.</w:t>
      </w:r>
    </w:p>
    <w:p w14:paraId="297B88DC" w14:textId="77777777" w:rsidR="00E85846" w:rsidRPr="00702FEA" w:rsidRDefault="00E85846" w:rsidP="00E85846">
      <w:pPr>
        <w:ind w:firstLine="720"/>
        <w:rPr>
          <w:lang w:val="ru-RU"/>
        </w:rPr>
      </w:pPr>
      <w:r w:rsidRPr="00702FEA">
        <w:rPr>
          <w:lang w:val="ru-RU"/>
        </w:rPr>
        <w:t>Основные задачи разработки архитектуры ПС:</w:t>
      </w:r>
    </w:p>
    <w:p w14:paraId="033E3139" w14:textId="77777777" w:rsidR="00E85846" w:rsidRPr="00702FEA" w:rsidRDefault="00E85846" w:rsidP="00E85846">
      <w:pPr>
        <w:ind w:firstLine="720"/>
        <w:rPr>
          <w:lang w:val="ru-RU"/>
        </w:rPr>
      </w:pPr>
      <w:r>
        <w:rPr>
          <w:lang w:val="ru-RU"/>
        </w:rPr>
        <w:t>–</w:t>
      </w:r>
      <w:r w:rsidRPr="00702FEA">
        <w:rPr>
          <w:lang w:val="ru-RU"/>
        </w:rPr>
        <w:t xml:space="preserve"> выделение программных подсистем и отображение на них внешних функций (заданных во внешнем описании) ПС;</w:t>
      </w:r>
    </w:p>
    <w:p w14:paraId="03F30E42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>–</w:t>
      </w:r>
      <w:r w:rsidRPr="00702FEA">
        <w:rPr>
          <w:lang w:val="ru-RU"/>
        </w:rPr>
        <w:t xml:space="preserve"> определение способов взаимодействия между выделенными програм</w:t>
      </w:r>
      <w:r>
        <w:rPr>
          <w:lang w:val="ru-RU"/>
        </w:rPr>
        <w:t>-мными подсистемами.</w:t>
      </w:r>
    </w:p>
    <w:p w14:paraId="1E76B673" w14:textId="77777777" w:rsidR="00E85846" w:rsidRPr="001F5252" w:rsidRDefault="00E85846" w:rsidP="00E85846">
      <w:pPr>
        <w:ind w:firstLine="720"/>
        <w:rPr>
          <w:lang w:val="ru-RU"/>
        </w:rPr>
      </w:pPr>
      <w:r w:rsidRPr="001F5252">
        <w:rPr>
          <w:lang w:val="ru-RU"/>
        </w:rPr>
        <w:t>Различают следующие основные классы архитектур программных средств:</w:t>
      </w:r>
    </w:p>
    <w:p w14:paraId="4B421449" w14:textId="77777777" w:rsidR="00E85846" w:rsidRPr="001F5252" w:rsidRDefault="00E85846" w:rsidP="00E85846">
      <w:pPr>
        <w:ind w:firstLine="720"/>
        <w:rPr>
          <w:lang w:val="ru-RU"/>
        </w:rPr>
      </w:pPr>
      <w:r>
        <w:rPr>
          <w:lang w:val="ru-RU"/>
        </w:rPr>
        <w:t>–</w:t>
      </w:r>
      <w:r w:rsidRPr="001F5252">
        <w:rPr>
          <w:lang w:val="ru-RU"/>
        </w:rPr>
        <w:t xml:space="preserve"> цельная программа;</w:t>
      </w:r>
    </w:p>
    <w:p w14:paraId="41112027" w14:textId="77777777" w:rsidR="00E85846" w:rsidRPr="001F5252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– </w:t>
      </w:r>
      <w:r w:rsidRPr="001F5252">
        <w:rPr>
          <w:lang w:val="ru-RU"/>
        </w:rPr>
        <w:t>комплекс автономно выполняемых программ;</w:t>
      </w:r>
    </w:p>
    <w:p w14:paraId="490B626B" w14:textId="77777777" w:rsidR="00E85846" w:rsidRPr="001F5252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– </w:t>
      </w:r>
      <w:r w:rsidRPr="001F5252">
        <w:rPr>
          <w:lang w:val="ru-RU"/>
        </w:rPr>
        <w:t>слоистая программная система;</w:t>
      </w:r>
    </w:p>
    <w:p w14:paraId="54CB6C13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– </w:t>
      </w:r>
      <w:r w:rsidRPr="001F5252">
        <w:rPr>
          <w:lang w:val="ru-RU"/>
        </w:rPr>
        <w:t>коллектив параллельно выполняемых программ.</w:t>
      </w:r>
    </w:p>
    <w:p w14:paraId="1AFE0081" w14:textId="77777777" w:rsidR="00E85846" w:rsidRDefault="00E85846" w:rsidP="00E85846">
      <w:pPr>
        <w:ind w:firstLine="720"/>
        <w:rPr>
          <w:lang w:val="ru-RU"/>
        </w:rPr>
      </w:pPr>
      <w:r w:rsidRPr="001F5252">
        <w:rPr>
          <w:lang w:val="ru-RU"/>
        </w:rPr>
        <w:t>Цельная программа представляет вырожденный случай архитектуры ПС: в состав ПС входит только одна программа. Такую архитектуру выбирают обычно в том случае, когда ПС должно выполнять одну какую-либо ярко выраженную функцию и ее реализация не представляется слишком сложной. Естественно, что такая архитектура не требует какого-либо описания, так как определять способ взаимодействия не</w:t>
      </w:r>
      <w:r>
        <w:rPr>
          <w:lang w:val="ru-RU"/>
        </w:rPr>
        <w:t xml:space="preserve"> требуется.</w:t>
      </w:r>
    </w:p>
    <w:p w14:paraId="1D66020C" w14:textId="77777777" w:rsidR="00E85846" w:rsidRPr="005A1280" w:rsidRDefault="00E85846" w:rsidP="00E85846">
      <w:pPr>
        <w:ind w:firstLine="720"/>
        <w:rPr>
          <w:ins w:id="104" w:author="Anastasiya Urubleuskaya" w:date="2019-04-20T11:59:00Z"/>
          <w:lang w:val="ru-RU"/>
          <w:rPrChange w:id="105" w:author="Anastasiya Urubleuskaya" w:date="2019-04-20T11:59:00Z">
            <w:rPr>
              <w:ins w:id="106" w:author="Anastasiya Urubleuskaya" w:date="2019-04-20T11:59:00Z"/>
            </w:rPr>
          </w:rPrChange>
        </w:rPr>
      </w:pPr>
      <w:r>
        <w:rPr>
          <w:lang w:val="ru-RU"/>
        </w:rPr>
        <w:lastRenderedPageBreak/>
        <w:t xml:space="preserve">Разрабатываемое приложение является цельной программой. </w:t>
      </w:r>
      <w:ins w:id="107" w:author="Anastasiya Urubleuskaya" w:date="2019-04-20T11:59:00Z">
        <w:r w:rsidRPr="005A1280">
          <w:rPr>
            <w:lang w:val="ru-RU"/>
            <w:rPrChange w:id="108" w:author="Anastasiya Urubleuskaya" w:date="2019-04-20T11:59:00Z">
              <w:rPr/>
            </w:rPrChange>
          </w:rPr>
          <w:t xml:space="preserve">В </w:t>
        </w:r>
      </w:ins>
      <w:r>
        <w:rPr>
          <w:lang w:val="ru-RU"/>
        </w:rPr>
        <w:t>нём</w:t>
      </w:r>
      <w:ins w:id="109" w:author="Anastasiya Urubleuskaya" w:date="2019-04-20T11:59:00Z">
        <w:r w:rsidRPr="005A1280">
          <w:rPr>
            <w:lang w:val="ru-RU"/>
            <w:rPrChange w:id="110" w:author="Anastasiya Urubleuskaya" w:date="2019-04-20T11:59:00Z">
              <w:rPr/>
            </w:rPrChange>
          </w:rPr>
          <w:t xml:space="preserve"> классы распределены по пакетам, что отражает их основное назначение. Так в пакете </w:t>
        </w:r>
        <w:r w:rsidRPr="00AE35DA">
          <w:rPr>
            <w:i/>
          </w:rPr>
          <w:t>activity</w:t>
        </w:r>
        <w:r w:rsidRPr="005A1280">
          <w:rPr>
            <w:lang w:val="ru-RU"/>
            <w:rPrChange w:id="111" w:author="Anastasiya Urubleuskaya" w:date="2019-04-20T11:59:00Z">
              <w:rPr/>
            </w:rPrChange>
          </w:rPr>
          <w:t xml:space="preserve"> расположены три класса: </w:t>
        </w:r>
        <w:proofErr w:type="spellStart"/>
        <w:r w:rsidRPr="00AE35DA">
          <w:rPr>
            <w:i/>
          </w:rPr>
          <w:t>BookListActivity</w:t>
        </w:r>
        <w:proofErr w:type="spellEnd"/>
        <w:r w:rsidRPr="005A1280">
          <w:rPr>
            <w:lang w:val="ru-RU"/>
            <w:rPrChange w:id="112" w:author="Anastasiya Urubleuskaya" w:date="2019-04-20T11:59:00Z">
              <w:rPr/>
            </w:rPrChange>
          </w:rPr>
          <w:t xml:space="preserve"> – главная </w:t>
        </w:r>
        <w:r w:rsidRPr="00AE35DA">
          <w:rPr>
            <w:i/>
          </w:rPr>
          <w:t>activity</w:t>
        </w:r>
        <w:r w:rsidRPr="005A1280">
          <w:rPr>
            <w:lang w:val="ru-RU"/>
            <w:rPrChange w:id="113" w:author="Anastasiya Urubleuskaya" w:date="2019-04-20T11:59:00Z">
              <w:rPr/>
            </w:rPrChange>
          </w:rPr>
          <w:t xml:space="preserve"> приложения, хранит в себе список всех добавленных книг; при нажатии на какой-либо из книг будет запущена </w:t>
        </w:r>
        <w:proofErr w:type="spellStart"/>
        <w:r w:rsidRPr="00AE35DA">
          <w:rPr>
            <w:i/>
          </w:rPr>
          <w:t>ReaderActivity</w:t>
        </w:r>
        <w:proofErr w:type="spellEnd"/>
        <w:r w:rsidRPr="005A1280">
          <w:rPr>
            <w:lang w:val="ru-RU"/>
            <w:rPrChange w:id="114" w:author="Anastasiya Urubleuskaya" w:date="2019-04-20T11:59:00Z">
              <w:rPr/>
            </w:rPrChange>
          </w:rPr>
          <w:t xml:space="preserve"> – получает </w:t>
        </w:r>
        <w:r w:rsidRPr="00AE35DA">
          <w:rPr>
            <w:i/>
          </w:rPr>
          <w:t>id</w:t>
        </w:r>
        <w:r w:rsidRPr="005A1280">
          <w:rPr>
            <w:lang w:val="ru-RU"/>
            <w:rPrChange w:id="115" w:author="Anastasiya Urubleuskaya" w:date="2019-04-20T11:59:00Z">
              <w:rPr/>
            </w:rPrChange>
          </w:rPr>
          <w:t xml:space="preserve"> книги, загружает и отображает её для чтения; из </w:t>
        </w:r>
        <w:proofErr w:type="spellStart"/>
        <w:r w:rsidRPr="00AE35DA">
          <w:rPr>
            <w:i/>
          </w:rPr>
          <w:t>ReaderActivity</w:t>
        </w:r>
        <w:proofErr w:type="spellEnd"/>
        <w:r w:rsidRPr="005A1280">
          <w:rPr>
            <w:lang w:val="ru-RU"/>
            <w:rPrChange w:id="116" w:author="Anastasiya Urubleuskaya" w:date="2019-04-20T11:59:00Z">
              <w:rPr/>
            </w:rPrChange>
          </w:rPr>
          <w:t xml:space="preserve"> можно перейти в словарь текущей книги, где расположены все слова и есть возможность переводить и добавлять новые – </w:t>
        </w:r>
        <w:proofErr w:type="spellStart"/>
        <w:r w:rsidRPr="00AE35DA">
          <w:rPr>
            <w:i/>
          </w:rPr>
          <w:t>DictionaryActivity</w:t>
        </w:r>
        <w:proofErr w:type="spellEnd"/>
        <w:r w:rsidRPr="005A1280">
          <w:rPr>
            <w:lang w:val="ru-RU"/>
            <w:rPrChange w:id="117" w:author="Anastasiya Urubleuskaya" w:date="2019-04-20T11:59:00Z">
              <w:rPr/>
            </w:rPrChange>
          </w:rPr>
          <w:t>.</w:t>
        </w:r>
      </w:ins>
    </w:p>
    <w:p w14:paraId="6D694E23" w14:textId="77777777" w:rsidR="00E85846" w:rsidRPr="00337003" w:rsidRDefault="00E85846" w:rsidP="00E85846">
      <w:pPr>
        <w:ind w:firstLine="720"/>
        <w:rPr>
          <w:lang w:val="ru-RU"/>
        </w:rPr>
      </w:pPr>
      <w:ins w:id="118" w:author="Anastasiya Urubleuskaya" w:date="2019-04-20T11:59:00Z">
        <w:r w:rsidRPr="005A1280">
          <w:rPr>
            <w:lang w:val="ru-RU"/>
            <w:rPrChange w:id="119" w:author="Anastasiya Urubleuskaya" w:date="2019-04-20T11:59:00Z">
              <w:rPr/>
            </w:rPrChange>
          </w:rPr>
          <w:t xml:space="preserve">Вообще </w:t>
        </w:r>
        <w:r w:rsidRPr="00AE35DA">
          <w:rPr>
            <w:i/>
          </w:rPr>
          <w:t>activity</w:t>
        </w:r>
        <w:r w:rsidRPr="005A1280">
          <w:rPr>
            <w:lang w:val="ru-RU"/>
            <w:rPrChange w:id="120" w:author="Anastasiya Urubleuskaya" w:date="2019-04-20T11:59:00Z">
              <w:rPr/>
            </w:rPrChange>
          </w:rPr>
          <w:t xml:space="preserve"> представляет собой внешний пользовательский интерфейс для одной операции, которую может совершить пользователь. Если упростить, то это просто один текущий экран как некоторая единица активности, своего рода кадр с одним пользовательским действием. Здесь и далее будет использоваться термин </w:t>
        </w:r>
        <w:r w:rsidRPr="00AE35DA">
          <w:rPr>
            <w:i/>
          </w:rPr>
          <w:t>activity</w:t>
        </w:r>
        <w:r w:rsidRPr="005A1280">
          <w:rPr>
            <w:lang w:val="ru-RU"/>
            <w:rPrChange w:id="121" w:author="Anastasiya Urubleuskaya" w:date="2019-04-20T11:59:00Z">
              <w:rPr/>
            </w:rPrChange>
          </w:rPr>
          <w:t xml:space="preserve"> без перевода, как некоторое имя собственное. Хотя дословный перевод, «активность» или «действие», хорошо передает общий смысл компонента.</w:t>
        </w:r>
      </w:ins>
      <w:r>
        <w:rPr>
          <w:lang w:val="ru-RU"/>
        </w:rPr>
        <w:t xml:space="preserve"> На рисунке 2.2 можно увидеть жизненный цикл </w:t>
      </w:r>
      <w:ins w:id="122" w:author="Anastasiya Urubleuskaya" w:date="2019-04-20T11:59:00Z">
        <w:r w:rsidRPr="00AE35DA">
          <w:rPr>
            <w:i/>
          </w:rPr>
          <w:t>activity</w:t>
        </w:r>
      </w:ins>
      <w:r>
        <w:rPr>
          <w:lang w:val="ru-RU"/>
        </w:rPr>
        <w:t>.</w:t>
      </w:r>
    </w:p>
    <w:p w14:paraId="7BE7955D" w14:textId="77777777" w:rsidR="00E85846" w:rsidRDefault="00E85846" w:rsidP="00E85846">
      <w:pPr>
        <w:ind w:firstLine="720"/>
        <w:rPr>
          <w:lang w:val="ru-RU"/>
        </w:rPr>
      </w:pPr>
    </w:p>
    <w:p w14:paraId="7E5A0C57" w14:textId="77777777" w:rsidR="00E85846" w:rsidRDefault="00E85846" w:rsidP="00E8584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D1796E" wp14:editId="7C2C4600">
            <wp:extent cx="3455719" cy="4471843"/>
            <wp:effectExtent l="19050" t="19050" r="11430" b="24130"/>
            <wp:docPr id="13" name="Picture 13" descr="Activity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ty Life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51" cy="4503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853AC" w14:textId="77777777" w:rsidR="00E85846" w:rsidRDefault="00E85846" w:rsidP="00E85846">
      <w:pPr>
        <w:jc w:val="center"/>
        <w:rPr>
          <w:lang w:val="ru-RU"/>
        </w:rPr>
      </w:pPr>
    </w:p>
    <w:p w14:paraId="71CEE73D" w14:textId="77777777" w:rsidR="00E85846" w:rsidRPr="005A1280" w:rsidRDefault="00E85846" w:rsidP="00E85846">
      <w:pPr>
        <w:spacing w:after="160"/>
        <w:jc w:val="center"/>
        <w:rPr>
          <w:ins w:id="123" w:author="Anastasiya Urubleuskaya" w:date="2019-04-20T11:59:00Z"/>
          <w:lang w:val="ru-RU"/>
          <w:rPrChange w:id="124" w:author="Anastasiya Urubleuskaya" w:date="2019-04-20T11:59:00Z">
            <w:rPr>
              <w:ins w:id="125" w:author="Anastasiya Urubleuskaya" w:date="2019-04-20T11:59:00Z"/>
            </w:rPr>
          </w:rPrChange>
        </w:rPr>
      </w:pPr>
      <w:ins w:id="126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Рисунок </w:t>
        </w:r>
      </w:ins>
      <w:r w:rsidRPr="000D4D58">
        <w:rPr>
          <w:rFonts w:cs="Times New Roman"/>
          <w:color w:val="000000"/>
          <w:szCs w:val="26"/>
          <w:shd w:val="clear" w:color="auto" w:fill="FFFFFF"/>
          <w:lang w:val="ru-RU"/>
        </w:rPr>
        <w:t>2</w:t>
      </w:r>
      <w:ins w:id="127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>.</w:t>
        </w:r>
      </w:ins>
      <w:r w:rsidRPr="000D4D58">
        <w:rPr>
          <w:rFonts w:cs="Times New Roman"/>
          <w:color w:val="000000"/>
          <w:szCs w:val="26"/>
          <w:shd w:val="clear" w:color="auto" w:fill="FFFFFF"/>
          <w:lang w:val="ru-RU"/>
        </w:rPr>
        <w:t>2</w:t>
      </w:r>
      <w:ins w:id="128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 – </w:t>
        </w:r>
      </w:ins>
      <w:r>
        <w:rPr>
          <w:rFonts w:cs="Times New Roman"/>
          <w:color w:val="000000"/>
          <w:szCs w:val="26"/>
          <w:shd w:val="clear" w:color="auto" w:fill="FFFFFF"/>
          <w:lang w:val="ru-RU"/>
        </w:rPr>
        <w:t>Ж</w:t>
      </w:r>
      <w:r w:rsidRPr="000D4D58">
        <w:rPr>
          <w:rFonts w:cs="Times New Roman"/>
          <w:color w:val="000000"/>
          <w:szCs w:val="26"/>
          <w:shd w:val="clear" w:color="auto" w:fill="FFFFFF"/>
          <w:lang w:val="ru-RU"/>
        </w:rPr>
        <w:t>изненны</w:t>
      </w:r>
      <w:r>
        <w:rPr>
          <w:rFonts w:cs="Times New Roman"/>
          <w:color w:val="000000"/>
          <w:szCs w:val="26"/>
          <w:shd w:val="clear" w:color="auto" w:fill="FFFFFF"/>
          <w:lang w:val="ru-RU"/>
        </w:rPr>
        <w:t xml:space="preserve">й цикл </w:t>
      </w:r>
      <w:r w:rsidRPr="00AE35DA">
        <w:rPr>
          <w:rFonts w:cs="Times New Roman"/>
          <w:i/>
          <w:color w:val="000000"/>
          <w:szCs w:val="26"/>
          <w:shd w:val="clear" w:color="auto" w:fill="FFFFFF"/>
        </w:rPr>
        <w:t>a</w:t>
      </w:r>
      <w:r w:rsidRPr="00AE35DA">
        <w:rPr>
          <w:rFonts w:cs="Times New Roman"/>
          <w:i/>
          <w:color w:val="000000"/>
          <w:szCs w:val="26"/>
          <w:shd w:val="clear" w:color="auto" w:fill="FFFFFF"/>
          <w:lang w:val="ru-RU"/>
        </w:rPr>
        <w:t>ctivity</w:t>
      </w:r>
    </w:p>
    <w:p w14:paraId="298A15BC" w14:textId="77777777" w:rsidR="00E85846" w:rsidRDefault="00E85846" w:rsidP="00E85846">
      <w:pPr>
        <w:pStyle w:val="a0"/>
        <w:rPr>
          <w:ins w:id="129" w:author="Anastasiya Urubleuskaya" w:date="2019-04-20T12:01:00Z"/>
          <w:lang w:eastAsia="ru-RU"/>
        </w:rPr>
      </w:pPr>
      <w:ins w:id="130" w:author="Anastasiya Urubleuskaya" w:date="2019-04-20T12:01:00Z">
        <w:r w:rsidRPr="005A1280">
          <w:rPr>
            <w:lang w:eastAsia="ru-RU"/>
          </w:rPr>
          <w:lastRenderedPageBreak/>
          <w:t xml:space="preserve">Разработка алгоритмов функционирования программного средства </w:t>
        </w:r>
        <w:r w:rsidRPr="0091221B">
          <w:rPr>
            <w:lang w:eastAsia="ru-RU"/>
          </w:rPr>
          <w:t xml:space="preserve"> </w:t>
        </w:r>
      </w:ins>
    </w:p>
    <w:p w14:paraId="31708977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>Алгоритм –</w:t>
      </w:r>
      <w:r w:rsidRPr="00083569">
        <w:rPr>
          <w:lang w:val="ru-RU"/>
        </w:rPr>
        <w:t xml:space="preserve"> это точно установленное предписание (инструкция) о выполнении в определённом порядке некоторой последовательности операций, однозначно ведущих к решению той или иной конкретной задачи. </w:t>
      </w:r>
    </w:p>
    <w:p w14:paraId="45566E9A" w14:textId="77777777" w:rsidR="00E85846" w:rsidRDefault="00E85846" w:rsidP="00E85846">
      <w:pPr>
        <w:ind w:firstLine="720"/>
        <w:rPr>
          <w:lang w:val="ru-RU"/>
        </w:rPr>
      </w:pPr>
      <w:r w:rsidRPr="00083569">
        <w:rPr>
          <w:lang w:val="ru-RU"/>
        </w:rPr>
        <w:t>Предписание алгоритма представляет собой конечный набор правил, который задаёт потенциально осуществимый вычислительный процесс (процесс исполнения алгоритма), ведущий от варьирующих в определённых пределах исходных данных к получению результата, однозначно определяемого допустимыми исходными данными. Последнее подразумевает, что результат выполнения алгоритма напрямую зависит от исходных данных: то есть один и тот же алгоритм при разных исходных данных даст разные результаты; с другой стороны, если одному и тому же алгоритму передать несколько раз одни и те же данные, он должен столько же раз выдать один и тот же результат. Простейшими примерами алгоритмов являются арифметические правила сложения, вычитания, умножения, деления и тому подобные.</w:t>
      </w:r>
    </w:p>
    <w:p w14:paraId="1FDDD1A7" w14:textId="77777777" w:rsidR="00E85846" w:rsidRDefault="00E85846" w:rsidP="00E85846">
      <w:pPr>
        <w:ind w:firstLine="720"/>
        <w:rPr>
          <w:lang w:val="ru-RU"/>
        </w:rPr>
      </w:pPr>
      <w:r w:rsidRPr="00083569">
        <w:rPr>
          <w:lang w:val="ru-RU"/>
        </w:rPr>
        <w:t xml:space="preserve">Предписание алгоритма, как правило, фиксируется в виде текста </w:t>
      </w:r>
      <w:r>
        <w:rPr>
          <w:lang w:val="ru-RU"/>
        </w:rPr>
        <w:t xml:space="preserve">на </w:t>
      </w:r>
      <w:r w:rsidRPr="00083569">
        <w:rPr>
          <w:lang w:val="ru-RU"/>
        </w:rPr>
        <w:t>некотором формализованном языке, называемого программой. Понятие программы формулируется в чисто структурных терминах синтаксиса этого языка, без какого-либо обращения к смысловым категориям. Точно такой же характер носит и описание процедуры выполнения программы. Поэтому в роли исполнителя алгоритмов, записанных</w:t>
      </w:r>
      <w:r>
        <w:rPr>
          <w:lang w:val="ru-RU"/>
        </w:rPr>
        <w:t xml:space="preserve"> на формализованных</w:t>
      </w:r>
      <w:r w:rsidRPr="00083569">
        <w:rPr>
          <w:lang w:val="ru-RU"/>
        </w:rPr>
        <w:t xml:space="preserve"> языках, может выступать не только человек, н</w:t>
      </w:r>
      <w:r>
        <w:rPr>
          <w:lang w:val="ru-RU"/>
        </w:rPr>
        <w:t>о и наделённое соответствующими</w:t>
      </w:r>
      <w:r w:rsidRPr="00083569">
        <w:rPr>
          <w:lang w:val="ru-RU"/>
        </w:rPr>
        <w:t xml:space="preserve"> возможностями автоматическое устройство, машина. </w:t>
      </w:r>
    </w:p>
    <w:p w14:paraId="1BC0C6FE" w14:textId="77777777" w:rsidR="00E85846" w:rsidRDefault="00E85846" w:rsidP="00E85846">
      <w:pPr>
        <w:ind w:firstLine="720"/>
        <w:rPr>
          <w:lang w:val="ru-RU"/>
        </w:rPr>
      </w:pPr>
      <w:r w:rsidRPr="00083569">
        <w:rPr>
          <w:lang w:val="ru-RU"/>
        </w:rPr>
        <w:t xml:space="preserve">Универсальным исполнителем алгоритмов является компьютер. С его помощью возможно выполнять все основные виды алгоритмов. Возможность машинного осуществления алгоритмических процедур, и, соответственно, машинного решения задач, стимулировала развитие вычислительной техники и создание математической теории алгоритмов. </w:t>
      </w:r>
    </w:p>
    <w:p w14:paraId="4D9EB126" w14:textId="77777777" w:rsidR="00E85846" w:rsidRDefault="00E85846" w:rsidP="00E85846">
      <w:pPr>
        <w:ind w:firstLine="720"/>
        <w:rPr>
          <w:lang w:val="ru-RU"/>
        </w:rPr>
      </w:pPr>
      <w:r w:rsidRPr="00083569">
        <w:rPr>
          <w:lang w:val="ru-RU"/>
        </w:rPr>
        <w:t>В современной науке теория алгоритмов является основой конструктивного направления в математике и логике, а также выступает одной из базисных дисциплин в области вычислительной техники и программирования, машинного решения разнообразных задач, моделирования различных процессов и других областях.</w:t>
      </w:r>
    </w:p>
    <w:p w14:paraId="5BFEE574" w14:textId="77777777" w:rsidR="00E85846" w:rsidRPr="00083569" w:rsidRDefault="00E85846" w:rsidP="00E85846">
      <w:pPr>
        <w:ind w:firstLine="720"/>
        <w:rPr>
          <w:lang w:val="ru-RU"/>
        </w:rPr>
      </w:pPr>
      <w:r w:rsidRPr="00083569">
        <w:rPr>
          <w:lang w:val="ru-RU"/>
        </w:rPr>
        <w:t>Различают следующие виды алгоритмов:</w:t>
      </w:r>
    </w:p>
    <w:p w14:paraId="5CB58D7F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>1 Л</w:t>
      </w:r>
      <w:r w:rsidRPr="00083569">
        <w:rPr>
          <w:lang w:val="ru-RU"/>
        </w:rPr>
        <w:t>инейный – список команд (указаний), выполняемых</w:t>
      </w:r>
      <w:r>
        <w:rPr>
          <w:lang w:val="ru-RU"/>
        </w:rPr>
        <w:t xml:space="preserve"> последовательно друг за другом.</w:t>
      </w:r>
    </w:p>
    <w:p w14:paraId="3C0232BB" w14:textId="77777777" w:rsidR="00E85846" w:rsidRPr="00083569" w:rsidRDefault="00E85846" w:rsidP="00E85846">
      <w:pPr>
        <w:ind w:firstLine="709"/>
        <w:rPr>
          <w:lang w:val="ru-RU"/>
        </w:rPr>
      </w:pPr>
      <w:r>
        <w:rPr>
          <w:lang w:val="ru-RU"/>
        </w:rPr>
        <w:lastRenderedPageBreak/>
        <w:t>2 Р</w:t>
      </w:r>
      <w:r w:rsidRPr="00083569">
        <w:rPr>
          <w:lang w:val="ru-RU"/>
        </w:rPr>
        <w:t>азветвляющийся – алгоритм, содержащий хотя бы одну проверку условия, в результате которой обеспечивается переход на один</w:t>
      </w:r>
      <w:r>
        <w:rPr>
          <w:lang w:val="ru-RU"/>
        </w:rPr>
        <w:t xml:space="preserve"> из возможных вариантов решения.</w:t>
      </w:r>
    </w:p>
    <w:p w14:paraId="3B60F17F" w14:textId="77777777" w:rsidR="00E85846" w:rsidRDefault="00E85846" w:rsidP="00E85846">
      <w:pPr>
        <w:ind w:firstLine="709"/>
        <w:rPr>
          <w:lang w:val="ru-RU"/>
        </w:rPr>
      </w:pPr>
      <w:r>
        <w:rPr>
          <w:lang w:val="ru-RU"/>
        </w:rPr>
        <w:t>3 Ц</w:t>
      </w:r>
      <w:r w:rsidRPr="00083569">
        <w:rPr>
          <w:lang w:val="ru-RU"/>
        </w:rPr>
        <w:t>иклический – алгоритм, предусматривающий</w:t>
      </w:r>
      <w:r>
        <w:rPr>
          <w:lang w:val="ru-RU"/>
        </w:rPr>
        <w:t xml:space="preserve"> многократное повторение одной и той </w:t>
      </w:r>
      <w:r w:rsidRPr="00083569">
        <w:rPr>
          <w:lang w:val="ru-RU"/>
        </w:rPr>
        <w:t xml:space="preserve">же </w:t>
      </w:r>
      <w:r>
        <w:rPr>
          <w:lang w:val="ru-RU"/>
        </w:rPr>
        <w:t xml:space="preserve">последовательности действий. </w:t>
      </w:r>
      <w:r w:rsidRPr="00083569">
        <w:rPr>
          <w:lang w:val="ru-RU"/>
        </w:rPr>
        <w:t>Количество</w:t>
      </w:r>
      <w:r>
        <w:rPr>
          <w:lang w:val="ru-RU"/>
        </w:rPr>
        <w:t xml:space="preserve"> повторений </w:t>
      </w:r>
      <w:r w:rsidRPr="00083569">
        <w:rPr>
          <w:lang w:val="ru-RU"/>
        </w:rPr>
        <w:t>обусловливается исходными данными или условием задачи.</w:t>
      </w:r>
    </w:p>
    <w:p w14:paraId="111D6C82" w14:textId="77777777" w:rsidR="00E85846" w:rsidRDefault="00E85846" w:rsidP="00E85846">
      <w:pPr>
        <w:ind w:firstLine="709"/>
        <w:rPr>
          <w:lang w:val="ru-RU"/>
        </w:rPr>
      </w:pPr>
      <w:r>
        <w:rPr>
          <w:lang w:val="ru-RU"/>
        </w:rPr>
        <w:t>В приложении чаще всего используется р</w:t>
      </w:r>
      <w:r w:rsidRPr="00083569">
        <w:rPr>
          <w:lang w:val="ru-RU"/>
        </w:rPr>
        <w:t>азветвляющийся</w:t>
      </w:r>
      <w:r>
        <w:rPr>
          <w:lang w:val="ru-RU"/>
        </w:rPr>
        <w:t xml:space="preserve"> вид алгоритмов, для наглядности его общая схема приведена на рисунке 2.3.</w:t>
      </w:r>
    </w:p>
    <w:p w14:paraId="30D862C3" w14:textId="77777777" w:rsidR="00E85846" w:rsidRDefault="00E85846" w:rsidP="00E85846">
      <w:pPr>
        <w:ind w:firstLine="709"/>
        <w:rPr>
          <w:lang w:val="ru-RU"/>
        </w:rPr>
      </w:pPr>
    </w:p>
    <w:p w14:paraId="78519AC5" w14:textId="77777777" w:rsidR="00E85846" w:rsidRDefault="00E85846" w:rsidP="00E8584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86746C" wp14:editId="462D27FA">
            <wp:extent cx="2996709" cy="3716977"/>
            <wp:effectExtent l="19050" t="19050" r="13335" b="17145"/>
            <wp:docPr id="36" name="Рисунок 36" descr="https://studfiles.net/html/2706/576/html_Uk9SS0XyW7.ocrS/img-ZK2D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576/html_Uk9SS0XyW7.ocrS/img-ZK2DQ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99" cy="3749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B5FCA" w14:textId="77777777" w:rsidR="00E85846" w:rsidRDefault="00E85846" w:rsidP="00E85846">
      <w:pPr>
        <w:jc w:val="center"/>
        <w:rPr>
          <w:lang w:val="ru-RU"/>
        </w:rPr>
      </w:pPr>
    </w:p>
    <w:p w14:paraId="6286BBB2" w14:textId="77777777" w:rsidR="00E85846" w:rsidRPr="00FE5914" w:rsidRDefault="00E85846" w:rsidP="00E85846">
      <w:pPr>
        <w:spacing w:after="160"/>
        <w:jc w:val="center"/>
        <w:rPr>
          <w:rFonts w:cs="Times New Roman"/>
          <w:color w:val="000000"/>
          <w:szCs w:val="26"/>
          <w:shd w:val="clear" w:color="auto" w:fill="FFFFFF"/>
          <w:lang w:val="ru-RU"/>
        </w:rPr>
      </w:pPr>
      <w:ins w:id="131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Рисунок </w:t>
        </w:r>
      </w:ins>
      <w:r w:rsidRPr="000D4D58">
        <w:rPr>
          <w:rFonts w:cs="Times New Roman"/>
          <w:color w:val="000000"/>
          <w:szCs w:val="26"/>
          <w:shd w:val="clear" w:color="auto" w:fill="FFFFFF"/>
          <w:lang w:val="ru-RU"/>
        </w:rPr>
        <w:t>2</w:t>
      </w:r>
      <w:ins w:id="132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>.</w:t>
        </w:r>
      </w:ins>
      <w:r w:rsidRPr="00FE5914">
        <w:rPr>
          <w:rFonts w:cs="Times New Roman"/>
          <w:color w:val="000000"/>
          <w:szCs w:val="26"/>
          <w:shd w:val="clear" w:color="auto" w:fill="FFFFFF"/>
          <w:lang w:val="ru-RU"/>
        </w:rPr>
        <w:t>3</w:t>
      </w:r>
      <w:ins w:id="133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 – </w:t>
        </w:r>
      </w:ins>
      <w:r>
        <w:rPr>
          <w:rFonts w:cs="Times New Roman"/>
          <w:color w:val="000000"/>
          <w:szCs w:val="26"/>
          <w:shd w:val="clear" w:color="auto" w:fill="FFFFFF"/>
          <w:lang w:val="ru-RU"/>
        </w:rPr>
        <w:t>Схема разветвляющегося алгоритма</w:t>
      </w:r>
    </w:p>
    <w:p w14:paraId="65DB8A7B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>Н</w:t>
      </w:r>
      <w:r w:rsidRPr="00FE5914">
        <w:rPr>
          <w:lang w:val="ru-RU"/>
        </w:rPr>
        <w:t>а схеме наглядно проявляется важное</w:t>
      </w:r>
      <w:r>
        <w:rPr>
          <w:lang w:val="ru-RU"/>
        </w:rPr>
        <w:t xml:space="preserve"> </w:t>
      </w:r>
      <w:r w:rsidRPr="00FE5914">
        <w:rPr>
          <w:lang w:val="ru-RU"/>
        </w:rPr>
        <w:t>свойство ветвящихся алгоритмов: их исполнение всегда проходит только по одному из возможных путей, который определяется конкретными текущими условиями, причем в каждом случае от начала алгоритма (входа) до его конца (выхода). Это свойство присуще всякому логически правильно составленному алгоритму и является признаком правильной организации ветвлений.</w:t>
      </w:r>
    </w:p>
    <w:p w14:paraId="325C8353" w14:textId="77777777" w:rsidR="00E85846" w:rsidRPr="001B1190" w:rsidRDefault="00E85846" w:rsidP="00E85846">
      <w:pPr>
        <w:ind w:firstLine="720"/>
        <w:rPr>
          <w:ins w:id="134" w:author="Anastasiya Urubleuskaya" w:date="2019-04-20T12:02:00Z"/>
          <w:lang w:val="ru-RU"/>
        </w:rPr>
      </w:pPr>
      <w:r w:rsidRPr="00FE5914">
        <w:rPr>
          <w:lang w:val="ru-RU"/>
        </w:rPr>
        <w:t>Существует широкий круг задач, при решении которых необходимо сделать определенный выбор в зависимости от выполнения некоторых условий. В разветвляющихся алгоритмах принцип линейного автоматического</w:t>
      </w:r>
      <w:r>
        <w:rPr>
          <w:lang w:val="ru-RU"/>
        </w:rPr>
        <w:t xml:space="preserve"> перехода от команды к команде </w:t>
      </w:r>
      <w:r w:rsidRPr="00FE5914">
        <w:rPr>
          <w:lang w:val="ru-RU"/>
        </w:rPr>
        <w:t xml:space="preserve">не является всеобщим. Ветвящиеся алгоритмы допускают два способа представления – графический и словесный. </w:t>
      </w:r>
    </w:p>
    <w:p w14:paraId="2226DD8C" w14:textId="77777777" w:rsidR="00E85846" w:rsidRDefault="00E85846" w:rsidP="00E85846">
      <w:pPr>
        <w:pStyle w:val="a0"/>
        <w:jc w:val="left"/>
        <w:rPr>
          <w:ins w:id="135" w:author="Anastasiya Urubleuskaya" w:date="2019-04-20T12:02:00Z"/>
          <w:lang w:eastAsia="ru-RU"/>
        </w:rPr>
      </w:pPr>
      <w:ins w:id="136" w:author="Anastasiya Urubleuskaya" w:date="2019-04-20T12:02:00Z">
        <w:r w:rsidRPr="005A1280">
          <w:rPr>
            <w:lang w:eastAsia="ru-RU"/>
          </w:rPr>
          <w:lastRenderedPageBreak/>
          <w:t xml:space="preserve">Разработка и обоснование пользовательского интерфейса программного средства </w:t>
        </w:r>
        <w:r w:rsidRPr="0091221B">
          <w:rPr>
            <w:lang w:eastAsia="ru-RU"/>
          </w:rPr>
          <w:t xml:space="preserve"> </w:t>
        </w:r>
      </w:ins>
    </w:p>
    <w:p w14:paraId="480E07E5" w14:textId="77777777" w:rsidR="00E85846" w:rsidRPr="0021454F" w:rsidRDefault="00E85846" w:rsidP="00E85846">
      <w:pPr>
        <w:ind w:firstLine="720"/>
        <w:rPr>
          <w:lang w:val="ru-RU"/>
        </w:rPr>
      </w:pPr>
      <w:r w:rsidRPr="0021454F">
        <w:rPr>
          <w:lang w:val="ru-RU"/>
        </w:rPr>
        <w:t>Пользовательский интерфейс часто понимают только как внешний вид программы. Однако, на деле пользователь воспринимает через него всю программу в целом, а значит, такое понимание является слишком узким.</w:t>
      </w:r>
    </w:p>
    <w:p w14:paraId="5D51B355" w14:textId="77777777" w:rsidR="00E85846" w:rsidRPr="0021454F" w:rsidRDefault="00E85846" w:rsidP="00E85846">
      <w:pPr>
        <w:ind w:firstLine="720"/>
        <w:rPr>
          <w:lang w:val="ru-RU"/>
        </w:rPr>
      </w:pPr>
      <w:r w:rsidRPr="0021454F">
        <w:rPr>
          <w:lang w:val="ru-RU"/>
        </w:rPr>
        <w:t>Одним из важных показателей качества программного обеспечения является удобство его использования. Оно описывается с помощью таких характеристик, как понятность пользовательского интерфейса, легкость обучения работе с ним, трудоемкость решения определенных задач с его помощью, производительность работы пользователя с ПО. Для построения действительно удобных программ нужен учет контекста их использования, психологии пользователей, необходимости помогать начинающим пользователям и предоставлять все нужное для работы опытных. Однако самым значимым фактором является то, помогает ли данная программа решать действительно значимые для пользователей задачи</w:t>
      </w:r>
      <w:r w:rsidRPr="00354A5F">
        <w:rPr>
          <w:lang w:val="ru-RU"/>
        </w:rPr>
        <w:t>[1</w:t>
      </w:r>
      <w:r>
        <w:rPr>
          <w:lang w:val="ru-RU"/>
        </w:rPr>
        <w:t>5</w:t>
      </w:r>
      <w:r w:rsidRPr="00354A5F">
        <w:rPr>
          <w:lang w:val="ru-RU"/>
        </w:rPr>
        <w:t>]</w:t>
      </w:r>
      <w:r w:rsidRPr="0021454F">
        <w:rPr>
          <w:lang w:val="ru-RU"/>
        </w:rPr>
        <w:t>.</w:t>
      </w:r>
    </w:p>
    <w:p w14:paraId="2259A73C" w14:textId="77777777" w:rsidR="00E85846" w:rsidRDefault="00E85846" w:rsidP="00E85846">
      <w:pPr>
        <w:ind w:firstLine="720"/>
        <w:rPr>
          <w:lang w:val="ru-RU"/>
        </w:rPr>
      </w:pPr>
      <w:r w:rsidRPr="0021454F">
        <w:rPr>
          <w:lang w:val="ru-RU"/>
        </w:rPr>
        <w:t>Цель создания эргономичного интерфейса состоит в том, чтобы отобразить информацию настолько эффективно насколько это возможно для человеческого восприятия и структурировать отображение на экране монитора таким образом, чтобы привлечь внимание к наиболее важным единицам информации. Основная же цель состоит в том, чтобы минимизировать общую информацию на экране и представить только то, что является необходимым для пользователя.</w:t>
      </w:r>
    </w:p>
    <w:p w14:paraId="64717D17" w14:textId="77777777" w:rsidR="00E85846" w:rsidRPr="005A1280" w:rsidRDefault="00E85846" w:rsidP="00E85846">
      <w:pPr>
        <w:ind w:firstLine="720"/>
        <w:rPr>
          <w:ins w:id="137" w:author="Anastasiya Urubleuskaya" w:date="2019-04-20T12:03:00Z"/>
          <w:lang w:val="ru-RU"/>
        </w:rPr>
      </w:pPr>
      <w:ins w:id="138" w:author="Anastasiya Urubleuskaya" w:date="2019-04-20T12:03:00Z">
        <w:r w:rsidRPr="005A1280">
          <w:rPr>
            <w:lang w:val="ru-RU"/>
          </w:rPr>
          <w:t>Пользовательский интерфейс</w:t>
        </w:r>
      </w:ins>
      <w:r>
        <w:rPr>
          <w:lang w:val="ru-RU"/>
        </w:rPr>
        <w:t xml:space="preserve"> для </w:t>
      </w:r>
      <w:r w:rsidRPr="00A552AD">
        <w:rPr>
          <w:i/>
        </w:rPr>
        <w:t>Android</w:t>
      </w:r>
      <w:r w:rsidRPr="00A4238F">
        <w:rPr>
          <w:lang w:val="ru-RU"/>
        </w:rPr>
        <w:t>-</w:t>
      </w:r>
      <w:r>
        <w:rPr>
          <w:lang w:val="ru-RU"/>
        </w:rPr>
        <w:t>приложений</w:t>
      </w:r>
      <w:ins w:id="139" w:author="Anastasiya Urubleuskaya" w:date="2019-04-20T12:03:00Z">
        <w:r w:rsidRPr="005A1280">
          <w:rPr>
            <w:lang w:val="ru-RU"/>
          </w:rPr>
          <w:t xml:space="preserve"> может быть разработан с помощью одного из двух методов: процедурного и декларативного. Процедурная разработка заключается в использовании программного кода. Например, если разрабатывает</w:t>
        </w:r>
      </w:ins>
      <w:r>
        <w:rPr>
          <w:lang w:val="ru-RU"/>
        </w:rPr>
        <w:t>ся</w:t>
      </w:r>
      <w:ins w:id="140" w:author="Anastasiya Urubleuskaya" w:date="2019-04-20T12:03:00Z">
        <w:r w:rsidRPr="005A1280">
          <w:rPr>
            <w:lang w:val="ru-RU"/>
          </w:rPr>
          <w:t xml:space="preserve"> приложение </w:t>
        </w:r>
        <w:r w:rsidRPr="00A552AD">
          <w:rPr>
            <w:i/>
            <w:lang w:val="ru-RU"/>
          </w:rPr>
          <w:t>Swing</w:t>
        </w:r>
        <w:r w:rsidRPr="005A1280">
          <w:rPr>
            <w:lang w:val="ru-RU"/>
          </w:rPr>
          <w:t>, для создания и манипулирования всеми объектами пользовательского интерфейса</w:t>
        </w:r>
      </w:ins>
      <w:r>
        <w:rPr>
          <w:lang w:val="ru-RU"/>
        </w:rPr>
        <w:t xml:space="preserve"> необходимо писать код.</w:t>
      </w:r>
    </w:p>
    <w:p w14:paraId="70D8C274" w14:textId="77777777" w:rsidR="00E85846" w:rsidRPr="005A1280" w:rsidRDefault="00E85846" w:rsidP="00E85846">
      <w:pPr>
        <w:ind w:firstLine="720"/>
        <w:rPr>
          <w:ins w:id="141" w:author="Anastasiya Urubleuskaya" w:date="2019-04-20T12:03:00Z"/>
          <w:lang w:val="ru-RU"/>
        </w:rPr>
      </w:pPr>
      <w:ins w:id="142" w:author="Anastasiya Urubleuskaya" w:date="2019-04-20T12:03:00Z">
        <w:r w:rsidRPr="005A1280">
          <w:rPr>
            <w:lang w:val="ru-RU"/>
          </w:rPr>
          <w:t>Декларативный дизайн, с другой стороны, не включает в себя никакого кода</w:t>
        </w:r>
      </w:ins>
      <w:r>
        <w:rPr>
          <w:lang w:val="ru-RU"/>
        </w:rPr>
        <w:t>, а</w:t>
      </w:r>
      <w:ins w:id="143" w:author="Anastasiya Urubleuskaya" w:date="2019-04-20T12:03:00Z">
        <w:r w:rsidRPr="005A1280">
          <w:rPr>
            <w:lang w:val="ru-RU"/>
          </w:rPr>
          <w:t xml:space="preserve"> предполагает объявление интерфейса в </w:t>
        </w:r>
        <w:r w:rsidRPr="00A552AD">
          <w:rPr>
            <w:i/>
            <w:lang w:val="ru-RU"/>
          </w:rPr>
          <w:t>XML</w:t>
        </w:r>
        <w:r w:rsidRPr="005A1280">
          <w:rPr>
            <w:lang w:val="ru-RU"/>
          </w:rPr>
          <w:t xml:space="preserve">-файлах. Затем эти </w:t>
        </w:r>
        <w:r w:rsidRPr="00A552AD">
          <w:rPr>
            <w:i/>
            <w:lang w:val="ru-RU"/>
          </w:rPr>
          <w:t>XML</w:t>
        </w:r>
        <w:r w:rsidRPr="005A1280">
          <w:rPr>
            <w:lang w:val="ru-RU"/>
          </w:rPr>
          <w:t xml:space="preserve">-определения визуального отображения загружаются в приложение пользовательского интерфейса в виде окон. Это очень похоже на веб-страницы на основе </w:t>
        </w:r>
        <w:r w:rsidRPr="00A552AD">
          <w:rPr>
            <w:i/>
            <w:lang w:val="ru-RU"/>
          </w:rPr>
          <w:t>HTML</w:t>
        </w:r>
        <w:r w:rsidRPr="005A1280">
          <w:rPr>
            <w:lang w:val="ru-RU"/>
          </w:rPr>
          <w:t>.</w:t>
        </w:r>
      </w:ins>
      <w:r>
        <w:rPr>
          <w:lang w:val="ru-RU"/>
        </w:rPr>
        <w:t xml:space="preserve"> Я</w:t>
      </w:r>
      <w:ins w:id="144" w:author="Anastasiya Urubleuskaya" w:date="2019-04-20T12:03:00Z">
        <w:r w:rsidRPr="005A1280">
          <w:rPr>
            <w:lang w:val="ru-RU"/>
          </w:rPr>
          <w:t xml:space="preserve">зык разметки </w:t>
        </w:r>
        <w:r w:rsidRPr="00A552AD">
          <w:rPr>
            <w:i/>
            <w:lang w:val="ru-RU"/>
          </w:rPr>
          <w:t>XML</w:t>
        </w:r>
      </w:ins>
      <w:r>
        <w:rPr>
          <w:i/>
          <w:lang w:val="ru-RU"/>
        </w:rPr>
        <w:t xml:space="preserve"> </w:t>
      </w:r>
      <w:ins w:id="145" w:author="Anastasiya Urubleuskaya" w:date="2019-04-20T12:03:00Z">
        <w:r w:rsidRPr="005A1280">
          <w:rPr>
            <w:lang w:val="ru-RU"/>
          </w:rPr>
          <w:t xml:space="preserve">описывает то, что </w:t>
        </w:r>
      </w:ins>
      <w:r>
        <w:rPr>
          <w:lang w:val="ru-RU"/>
        </w:rPr>
        <w:t>необходимо</w:t>
      </w:r>
      <w:ins w:id="146" w:author="Anastasiya Urubleuskaya" w:date="2019-04-20T12:03:00Z">
        <w:r w:rsidRPr="005A1280">
          <w:rPr>
            <w:lang w:val="ru-RU"/>
          </w:rPr>
          <w:t xml:space="preserve"> </w:t>
        </w:r>
      </w:ins>
      <w:r>
        <w:rPr>
          <w:lang w:val="ru-RU"/>
        </w:rPr>
        <w:t>отобразить</w:t>
      </w:r>
      <w:ins w:id="147" w:author="Anastasiya Urubleuskaya" w:date="2019-04-20T12:03:00Z">
        <w:r w:rsidRPr="005A1280">
          <w:rPr>
            <w:lang w:val="ru-RU"/>
          </w:rPr>
          <w:t xml:space="preserve"> на странице, но не то, как эта страница должна себя вести. </w:t>
        </w:r>
        <w:r w:rsidRPr="00A552AD">
          <w:rPr>
            <w:i/>
            <w:lang w:val="ru-RU"/>
          </w:rPr>
          <w:t>XML</w:t>
        </w:r>
        <w:r w:rsidRPr="005A1280">
          <w:rPr>
            <w:lang w:val="ru-RU"/>
          </w:rPr>
          <w:t xml:space="preserve"> </w:t>
        </w:r>
      </w:ins>
      <w:r>
        <w:rPr>
          <w:lang w:val="ru-RU"/>
        </w:rPr>
        <w:t>–</w:t>
      </w:r>
      <w:ins w:id="148" w:author="Anastasiya Urubleuskaya" w:date="2019-04-20T12:03:00Z">
        <w:r w:rsidRPr="005A1280">
          <w:rPr>
            <w:lang w:val="ru-RU"/>
          </w:rPr>
          <w:t xml:space="preserve"> это декларативный язык</w:t>
        </w:r>
      </w:ins>
      <w:r>
        <w:rPr>
          <w:lang w:val="ru-RU"/>
        </w:rPr>
        <w:t>.</w:t>
      </w:r>
    </w:p>
    <w:p w14:paraId="46A8D9F2" w14:textId="77777777" w:rsidR="00E85846" w:rsidRPr="005A1280" w:rsidRDefault="00E85846" w:rsidP="00E85846">
      <w:pPr>
        <w:ind w:firstLine="720"/>
        <w:rPr>
          <w:ins w:id="149" w:author="Anastasiya Urubleuskaya" w:date="2019-04-20T12:03:00Z"/>
          <w:lang w:val="ru-RU"/>
        </w:rPr>
      </w:pPr>
      <w:ins w:id="150" w:author="Anastasiya Urubleuskaya" w:date="2019-04-20T12:03:00Z">
        <w:r w:rsidRPr="00A552AD">
          <w:rPr>
            <w:i/>
            <w:lang w:val="ru-RU"/>
          </w:rPr>
          <w:t>Google</w:t>
        </w:r>
        <w:r w:rsidRPr="005A1280">
          <w:rPr>
            <w:lang w:val="ru-RU"/>
          </w:rPr>
          <w:t xml:space="preserve"> советует использовать декларативный </w:t>
        </w:r>
        <w:r w:rsidRPr="00A552AD">
          <w:rPr>
            <w:i/>
            <w:lang w:val="ru-RU"/>
          </w:rPr>
          <w:t>XML</w:t>
        </w:r>
        <w:r w:rsidRPr="005A1280">
          <w:rPr>
            <w:lang w:val="ru-RU"/>
          </w:rPr>
          <w:t xml:space="preserve"> всегда, когда это возможно. </w:t>
        </w:r>
        <w:r w:rsidRPr="00A552AD">
          <w:rPr>
            <w:i/>
            <w:lang w:val="ru-RU"/>
          </w:rPr>
          <w:t>XML</w:t>
        </w:r>
        <w:r w:rsidRPr="005A1280">
          <w:rPr>
            <w:lang w:val="ru-RU"/>
          </w:rPr>
          <w:t xml:space="preserve">-код короче и проще для понимания, чем аналогичный </w:t>
        </w:r>
        <w:r w:rsidRPr="00A552AD">
          <w:rPr>
            <w:i/>
            <w:lang w:val="ru-RU"/>
          </w:rPr>
          <w:t>Java</w:t>
        </w:r>
        <w:r w:rsidRPr="005A1280">
          <w:rPr>
            <w:lang w:val="ru-RU"/>
          </w:rPr>
          <w:t>-код, и это вряд ли изменится в будущих версиях</w:t>
        </w:r>
      </w:ins>
      <w:r w:rsidRPr="00354A5F">
        <w:rPr>
          <w:lang w:val="ru-RU"/>
        </w:rPr>
        <w:t>[1</w:t>
      </w:r>
      <w:r>
        <w:rPr>
          <w:lang w:val="ru-RU"/>
        </w:rPr>
        <w:t>6</w:t>
      </w:r>
      <w:r w:rsidRPr="00354A5F">
        <w:rPr>
          <w:lang w:val="ru-RU"/>
        </w:rPr>
        <w:t>]</w:t>
      </w:r>
      <w:ins w:id="151" w:author="Anastasiya Urubleuskaya" w:date="2019-04-20T12:03:00Z">
        <w:r w:rsidRPr="005A1280">
          <w:rPr>
            <w:lang w:val="ru-RU"/>
          </w:rPr>
          <w:t>.</w:t>
        </w:r>
      </w:ins>
    </w:p>
    <w:p w14:paraId="56BDF1DA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При разработке интерфейса рассматриваемого программного средства использовался декларативный подход. В папке </w:t>
      </w:r>
      <w:r w:rsidRPr="006A0782">
        <w:rPr>
          <w:i/>
        </w:rPr>
        <w:t>layout</w:t>
      </w:r>
      <w:r>
        <w:rPr>
          <w:lang w:val="ru-RU"/>
        </w:rPr>
        <w:t xml:space="preserve"> были созданы пять </w:t>
      </w:r>
      <w:ins w:id="152" w:author="Anastasiya Urubleuskaya" w:date="2019-04-20T12:03:00Z">
        <w:r w:rsidRPr="00A552AD">
          <w:rPr>
            <w:i/>
            <w:lang w:val="ru-RU"/>
          </w:rPr>
          <w:t>XML</w:t>
        </w:r>
        <w:r w:rsidRPr="005A1280">
          <w:rPr>
            <w:lang w:val="ru-RU"/>
          </w:rPr>
          <w:t>-файл</w:t>
        </w:r>
      </w:ins>
      <w:r>
        <w:rPr>
          <w:lang w:val="ru-RU"/>
        </w:rPr>
        <w:t xml:space="preserve">ов для описания главного окна и отдельных элементов списка библиотеки, окна режима чтения, окна словаря и каждого элемента его списка. </w:t>
      </w:r>
    </w:p>
    <w:p w14:paraId="4FF42956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Для описания главного экрана программного средства используется </w:t>
      </w:r>
      <w:r w:rsidRPr="006A0782">
        <w:rPr>
          <w:i/>
          <w:lang w:val="ru-RU"/>
        </w:rPr>
        <w:t>ReiativeLayout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разметка, которая </w:t>
      </w:r>
      <w:r w:rsidRPr="006A0782">
        <w:rPr>
          <w:lang w:val="ru-RU"/>
        </w:rPr>
        <w:t>позволяет дочерним компонентам определять свою позицию относительно родительского компонента или относительно соседних дочерних элементов</w:t>
      </w:r>
      <w:r>
        <w:rPr>
          <w:lang w:val="ru-RU"/>
        </w:rPr>
        <w:t xml:space="preserve">. Как ни странно разметка главного окна содержит только один дочерний элемент </w:t>
      </w:r>
      <w:r w:rsidRPr="00A552AD">
        <w:rPr>
          <w:i/>
          <w:lang w:val="ru-RU"/>
        </w:rPr>
        <w:t>RecyclerView</w:t>
      </w:r>
      <w:r>
        <w:rPr>
          <w:i/>
          <w:lang w:val="ru-RU"/>
        </w:rPr>
        <w:t xml:space="preserve">, </w:t>
      </w:r>
      <w:r>
        <w:rPr>
          <w:lang w:val="ru-RU"/>
        </w:rPr>
        <w:t xml:space="preserve">который помечается идентификатором </w:t>
      </w:r>
      <w:r w:rsidRPr="00023C98">
        <w:rPr>
          <w:i/>
          <w:lang w:val="ru-RU"/>
        </w:rPr>
        <w:t>book_list_holder</w:t>
      </w:r>
      <w:r w:rsidRPr="00023C98">
        <w:rPr>
          <w:lang w:val="ru-RU"/>
        </w:rPr>
        <w:t xml:space="preserve"> </w:t>
      </w:r>
      <w:r>
        <w:rPr>
          <w:lang w:val="ru-RU"/>
        </w:rPr>
        <w:t xml:space="preserve">и определяет список книг в библиотеке. </w:t>
      </w:r>
    </w:p>
    <w:p w14:paraId="64E2ACB8" w14:textId="77777777" w:rsidR="00E85846" w:rsidRDefault="00E85846" w:rsidP="00E85846">
      <w:pPr>
        <w:ind w:firstLine="720"/>
        <w:rPr>
          <w:i/>
          <w:lang w:val="ru-RU"/>
        </w:rPr>
      </w:pPr>
      <w:r>
        <w:rPr>
          <w:lang w:val="ru-RU"/>
        </w:rPr>
        <w:t xml:space="preserve">Описание внешнего вида отдельного элемента каждой книги в списке задаётся в файле </w:t>
      </w:r>
      <w:r w:rsidRPr="00023C98">
        <w:rPr>
          <w:i/>
          <w:lang w:val="ru-RU"/>
        </w:rPr>
        <w:t>book_list_item.xml</w:t>
      </w:r>
      <w:r>
        <w:rPr>
          <w:i/>
          <w:lang w:val="ru-RU"/>
        </w:rPr>
        <w:t xml:space="preserve">. </w:t>
      </w:r>
      <w:r>
        <w:rPr>
          <w:lang w:val="ru-RU"/>
        </w:rPr>
        <w:t xml:space="preserve">Он использует </w:t>
      </w:r>
      <w:r w:rsidRPr="00023C98">
        <w:rPr>
          <w:i/>
          <w:lang w:val="ru-RU"/>
        </w:rPr>
        <w:t>LinearLayout</w:t>
      </w:r>
      <w:r>
        <w:rPr>
          <w:lang w:val="ru-RU"/>
        </w:rPr>
        <w:t xml:space="preserve"> контейнер для размещения элементов, который </w:t>
      </w:r>
      <w:r w:rsidRPr="00023C98">
        <w:rPr>
          <w:lang w:val="ru-RU"/>
        </w:rPr>
        <w:t xml:space="preserve">выравнивает все дочерние объекты в одном направлении </w:t>
      </w:r>
      <w:r>
        <w:rPr>
          <w:lang w:val="ru-RU"/>
        </w:rPr>
        <w:t>–</w:t>
      </w:r>
      <w:r w:rsidRPr="00023C98">
        <w:rPr>
          <w:lang w:val="ru-RU"/>
        </w:rPr>
        <w:t xml:space="preserve"> вертикально</w:t>
      </w:r>
      <w:r>
        <w:rPr>
          <w:lang w:val="ru-RU"/>
        </w:rPr>
        <w:t xml:space="preserve"> </w:t>
      </w:r>
      <w:r w:rsidRPr="00023C98">
        <w:rPr>
          <w:lang w:val="ru-RU"/>
        </w:rPr>
        <w:t xml:space="preserve">или горизонтально. Направление задается при помощи атрибута ориентации </w:t>
      </w:r>
      <w:r w:rsidRPr="00023C98">
        <w:rPr>
          <w:i/>
          <w:lang w:val="ru-RU"/>
        </w:rPr>
        <w:t>android:orientation</w:t>
      </w:r>
      <w:r>
        <w:rPr>
          <w:i/>
          <w:lang w:val="ru-RU"/>
        </w:rPr>
        <w:t xml:space="preserve">. </w:t>
      </w:r>
      <w:r>
        <w:rPr>
          <w:lang w:val="ru-RU"/>
        </w:rPr>
        <w:t xml:space="preserve">Для размещения элементов книг применяется вертикальная ориентация. Книга в библиотеке определяется с помощью элемента </w:t>
      </w:r>
      <w:r w:rsidRPr="00D24D9D">
        <w:rPr>
          <w:i/>
          <w:lang w:val="ru-RU"/>
        </w:rPr>
        <w:t>TextView</w:t>
      </w:r>
      <w:r>
        <w:rPr>
          <w:i/>
          <w:lang w:val="ru-RU"/>
        </w:rPr>
        <w:t xml:space="preserve">, </w:t>
      </w:r>
      <w:r>
        <w:rPr>
          <w:lang w:val="ru-RU"/>
        </w:rPr>
        <w:t xml:space="preserve">который отображает её название и задаётся идентификатором </w:t>
      </w:r>
      <w:r w:rsidRPr="00D24D9D">
        <w:rPr>
          <w:i/>
          <w:lang w:val="ru-RU"/>
        </w:rPr>
        <w:t>book_title</w:t>
      </w:r>
      <w:r>
        <w:rPr>
          <w:i/>
          <w:lang w:val="ru-RU"/>
        </w:rPr>
        <w:t>.</w:t>
      </w:r>
    </w:p>
    <w:p w14:paraId="6708FEEF" w14:textId="77777777" w:rsidR="00E85846" w:rsidRDefault="00E85846" w:rsidP="00E85846">
      <w:pPr>
        <w:ind w:firstLine="720"/>
        <w:rPr>
          <w:lang w:val="ru-RU"/>
        </w:rPr>
      </w:pPr>
      <w:r w:rsidRPr="00D24D9D">
        <w:rPr>
          <w:lang w:val="ru-RU"/>
        </w:rPr>
        <w:t>Содержимое файла для описания главного окна программного средства можно увидеть на рисунке 2.4.</w:t>
      </w:r>
    </w:p>
    <w:p w14:paraId="5F290CD6" w14:textId="77777777" w:rsidR="00E85846" w:rsidRDefault="00E85846" w:rsidP="00E85846">
      <w:pPr>
        <w:ind w:firstLine="720"/>
        <w:rPr>
          <w:lang w:val="ru-RU"/>
        </w:rPr>
      </w:pPr>
    </w:p>
    <w:p w14:paraId="44DE4ACE" w14:textId="77777777" w:rsidR="00E85846" w:rsidRPr="00D24D9D" w:rsidRDefault="00E85846" w:rsidP="00E8584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638C5E" wp14:editId="7F0CD739">
            <wp:extent cx="5828857" cy="2565819"/>
            <wp:effectExtent l="19050" t="19050" r="19685" b="25400"/>
            <wp:docPr id="22" name="Picture 22" descr="C:\Users\Anastasiya_Urubleusk\AppData\Local\Microsoft\Windows\INetCache\Content.MSO\11C975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ya_Urubleusk\AppData\Local\Microsoft\Windows\INetCache\Content.MSO\11C975B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38" cy="2567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88B3E" w14:textId="77777777" w:rsidR="00E85846" w:rsidRDefault="00E85846" w:rsidP="00E85846">
      <w:pPr>
        <w:ind w:firstLine="720"/>
        <w:rPr>
          <w:lang w:val="ru-RU"/>
        </w:rPr>
      </w:pPr>
    </w:p>
    <w:p w14:paraId="5A328B29" w14:textId="77777777" w:rsidR="00E85846" w:rsidRDefault="00E85846" w:rsidP="00E85846">
      <w:pPr>
        <w:jc w:val="center"/>
        <w:rPr>
          <w:lang w:val="ru-RU"/>
        </w:rPr>
      </w:pPr>
      <w:ins w:id="153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Рисунок </w:t>
        </w:r>
      </w:ins>
      <w:r w:rsidRPr="000D4D58">
        <w:rPr>
          <w:rFonts w:cs="Times New Roman"/>
          <w:color w:val="000000"/>
          <w:szCs w:val="26"/>
          <w:shd w:val="clear" w:color="auto" w:fill="FFFFFF"/>
          <w:lang w:val="ru-RU"/>
        </w:rPr>
        <w:t>2</w:t>
      </w:r>
      <w:ins w:id="154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>.</w:t>
        </w:r>
      </w:ins>
      <w:r>
        <w:rPr>
          <w:rFonts w:cs="Times New Roman"/>
          <w:color w:val="000000"/>
          <w:szCs w:val="26"/>
          <w:shd w:val="clear" w:color="auto" w:fill="FFFFFF"/>
          <w:lang w:val="ru-RU"/>
        </w:rPr>
        <w:t>4</w:t>
      </w:r>
      <w:ins w:id="155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 – </w:t>
        </w:r>
      </w:ins>
      <w:r>
        <w:rPr>
          <w:rFonts w:cs="Times New Roman"/>
          <w:color w:val="000000"/>
          <w:szCs w:val="26"/>
          <w:shd w:val="clear" w:color="auto" w:fill="FFFFFF"/>
          <w:lang w:val="ru-RU"/>
        </w:rPr>
        <w:t xml:space="preserve">Содержимое файла </w:t>
      </w:r>
      <w:r w:rsidRPr="00D24D9D">
        <w:rPr>
          <w:rFonts w:cs="Times New Roman"/>
          <w:i/>
          <w:color w:val="000000"/>
          <w:szCs w:val="26"/>
          <w:shd w:val="clear" w:color="auto" w:fill="FFFFFF"/>
          <w:lang w:val="ru-RU"/>
        </w:rPr>
        <w:t>activity_book_list.xml</w:t>
      </w:r>
    </w:p>
    <w:p w14:paraId="6011823A" w14:textId="77777777" w:rsidR="00E85846" w:rsidRDefault="00E85846" w:rsidP="00E85846">
      <w:pPr>
        <w:ind w:firstLine="720"/>
        <w:rPr>
          <w:lang w:val="ru-RU"/>
        </w:rPr>
      </w:pPr>
    </w:p>
    <w:p w14:paraId="1ABDDF36" w14:textId="77777777" w:rsidR="00E85846" w:rsidRPr="00721180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Кроме списка книг главное окно содержит пункты меню, которые описываются в специальном файле </w:t>
      </w:r>
      <w:r w:rsidRPr="00D24D9D">
        <w:rPr>
          <w:i/>
          <w:lang w:val="ru-RU"/>
        </w:rPr>
        <w:t>options.xml</w:t>
      </w:r>
      <w:r>
        <w:rPr>
          <w:lang w:val="ru-RU"/>
        </w:rPr>
        <w:t xml:space="preserve"> папки </w:t>
      </w:r>
      <w:r w:rsidRPr="00D24D9D">
        <w:rPr>
          <w:i/>
        </w:rPr>
        <w:t>menu</w:t>
      </w:r>
      <w:r w:rsidRPr="00D24D9D">
        <w:rPr>
          <w:lang w:val="ru-RU"/>
        </w:rPr>
        <w:t>.</w:t>
      </w:r>
      <w:r>
        <w:rPr>
          <w:lang w:val="ru-RU"/>
        </w:rPr>
        <w:t xml:space="preserve"> Этот файл содержит два элемента </w:t>
      </w:r>
      <w:r w:rsidRPr="00721180">
        <w:rPr>
          <w:i/>
          <w:lang w:val="ru-RU"/>
        </w:rPr>
        <w:t>item</w:t>
      </w:r>
      <w:r>
        <w:rPr>
          <w:i/>
          <w:lang w:val="ru-RU"/>
        </w:rPr>
        <w:t xml:space="preserve">, </w:t>
      </w:r>
      <w:r>
        <w:rPr>
          <w:lang w:val="ru-RU"/>
        </w:rPr>
        <w:t>которые определяют кнопку добавления новой книги на панели меню и кнопку для просмотра информации о приложении.</w:t>
      </w:r>
    </w:p>
    <w:p w14:paraId="0128E2ED" w14:textId="77777777" w:rsidR="00E85846" w:rsidRDefault="00E85846" w:rsidP="00E85846">
      <w:pPr>
        <w:ind w:firstLine="720"/>
        <w:rPr>
          <w:lang w:val="ru-RU"/>
        </w:rPr>
      </w:pPr>
      <w:ins w:id="156" w:author="Anastasiya Urubleuskaya" w:date="2019-04-20T12:03:00Z">
        <w:r w:rsidRPr="005A1280">
          <w:rPr>
            <w:lang w:val="ru-RU"/>
          </w:rPr>
          <w:lastRenderedPageBreak/>
          <w:t xml:space="preserve">Все элементы интерфейса пользователя в приложении </w:t>
        </w:r>
        <w:r w:rsidRPr="00A552AD">
          <w:rPr>
            <w:i/>
            <w:lang w:val="ru-RU"/>
          </w:rPr>
          <w:t>Android</w:t>
        </w:r>
        <w:r w:rsidRPr="005A1280">
          <w:rPr>
            <w:lang w:val="ru-RU"/>
          </w:rPr>
          <w:t xml:space="preserve"> создаются с помощью объектов </w:t>
        </w:r>
        <w:r w:rsidRPr="00A552AD">
          <w:rPr>
            <w:i/>
            <w:lang w:val="ru-RU"/>
          </w:rPr>
          <w:t>View</w:t>
        </w:r>
        <w:r w:rsidRPr="005A1280">
          <w:rPr>
            <w:lang w:val="ru-RU"/>
          </w:rPr>
          <w:t xml:space="preserve"> и </w:t>
        </w:r>
        <w:r w:rsidRPr="00A552AD">
          <w:rPr>
            <w:i/>
            <w:lang w:val="ru-RU"/>
          </w:rPr>
          <w:t>ViewGroup</w:t>
        </w:r>
        <w:r w:rsidRPr="005A1280">
          <w:rPr>
            <w:lang w:val="ru-RU"/>
          </w:rPr>
          <w:t xml:space="preserve">. Объект </w:t>
        </w:r>
        <w:r w:rsidRPr="00A552AD">
          <w:rPr>
            <w:i/>
            <w:lang w:val="ru-RU"/>
          </w:rPr>
          <w:t>View</w:t>
        </w:r>
        <w:r w:rsidRPr="005A1280">
          <w:rPr>
            <w:lang w:val="ru-RU"/>
          </w:rPr>
          <w:t xml:space="preserve"> формирует на экране элемент, с которым пользователь может взаимодействовать. Объект </w:t>
        </w:r>
        <w:r w:rsidRPr="00A552AD">
          <w:rPr>
            <w:i/>
            <w:lang w:val="ru-RU"/>
          </w:rPr>
          <w:t>ViewGroup</w:t>
        </w:r>
        <w:r w:rsidRPr="005A1280">
          <w:rPr>
            <w:lang w:val="ru-RU"/>
          </w:rPr>
          <w:t xml:space="preserve"> содержит другие объекты </w:t>
        </w:r>
        <w:r w:rsidRPr="00A552AD">
          <w:rPr>
            <w:i/>
            <w:lang w:val="ru-RU"/>
          </w:rPr>
          <w:t>View</w:t>
        </w:r>
        <w:r w:rsidRPr="005A1280">
          <w:rPr>
            <w:lang w:val="ru-RU"/>
          </w:rPr>
          <w:t xml:space="preserve"> для определения макета интерфейса</w:t>
        </w:r>
      </w:ins>
      <w:r w:rsidRPr="00354A5F">
        <w:rPr>
          <w:lang w:val="ru-RU"/>
        </w:rPr>
        <w:t>[1</w:t>
      </w:r>
      <w:r>
        <w:rPr>
          <w:lang w:val="ru-RU"/>
        </w:rPr>
        <w:t>7</w:t>
      </w:r>
      <w:r w:rsidRPr="00354A5F">
        <w:rPr>
          <w:lang w:val="ru-RU"/>
        </w:rPr>
        <w:t>]</w:t>
      </w:r>
      <w:ins w:id="157" w:author="Anastasiya Urubleuskaya" w:date="2019-04-20T12:03:00Z">
        <w:r w:rsidRPr="005A1280">
          <w:rPr>
            <w:lang w:val="ru-RU"/>
          </w:rPr>
          <w:t>.</w:t>
        </w:r>
      </w:ins>
    </w:p>
    <w:p w14:paraId="18965C71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Наибольшее количество </w:t>
      </w:r>
      <w:ins w:id="158" w:author="Anastasiya Urubleuskaya" w:date="2019-04-20T12:03:00Z">
        <w:r w:rsidRPr="00A552AD">
          <w:rPr>
            <w:i/>
            <w:lang w:val="ru-RU"/>
          </w:rPr>
          <w:t>View</w:t>
        </w:r>
      </w:ins>
      <w:r>
        <w:rPr>
          <w:i/>
          <w:lang w:val="ru-RU"/>
        </w:rPr>
        <w:t xml:space="preserve"> </w:t>
      </w:r>
      <w:r w:rsidRPr="00EA4911">
        <w:rPr>
          <w:lang w:val="ru-RU"/>
        </w:rPr>
        <w:t xml:space="preserve">элементов содержится </w:t>
      </w:r>
      <w:r>
        <w:rPr>
          <w:lang w:val="ru-RU"/>
        </w:rPr>
        <w:t xml:space="preserve">в файле </w:t>
      </w:r>
      <w:r w:rsidRPr="00EA4911">
        <w:rPr>
          <w:i/>
          <w:lang w:val="ru-RU"/>
        </w:rPr>
        <w:t>activity_reader.xml</w:t>
      </w:r>
      <w:r>
        <w:rPr>
          <w:i/>
          <w:lang w:val="ru-RU"/>
        </w:rPr>
        <w:t xml:space="preserve">, </w:t>
      </w:r>
      <w:r>
        <w:rPr>
          <w:lang w:val="ru-RU"/>
        </w:rPr>
        <w:t xml:space="preserve">который определяет внешний вид окна режима чтения. Так элемент </w:t>
      </w:r>
      <w:r>
        <w:rPr>
          <w:i/>
          <w:lang w:val="ru-RU"/>
        </w:rPr>
        <w:t xml:space="preserve"> </w:t>
      </w:r>
      <w:r w:rsidRPr="00EA4911">
        <w:rPr>
          <w:i/>
          <w:lang w:val="ru-RU"/>
        </w:rPr>
        <w:t>WebView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служит для размещения содержимого книги и определяется в дочерней разметке </w:t>
      </w:r>
      <w:r w:rsidRPr="00EA4911">
        <w:rPr>
          <w:i/>
          <w:lang w:val="ru-RU"/>
        </w:rPr>
        <w:t>FrameLayout</w:t>
      </w:r>
      <w:r>
        <w:rPr>
          <w:i/>
          <w:lang w:val="ru-RU"/>
        </w:rPr>
        <w:t xml:space="preserve">, </w:t>
      </w:r>
      <w:r>
        <w:rPr>
          <w:lang w:val="ru-RU"/>
        </w:rPr>
        <w:t xml:space="preserve">которая </w:t>
      </w:r>
      <w:r w:rsidRPr="00EA4911">
        <w:rPr>
          <w:lang w:val="ru-RU"/>
        </w:rPr>
        <w:t xml:space="preserve">является самым простым типом разметки. </w:t>
      </w:r>
      <w:r>
        <w:rPr>
          <w:lang w:val="ru-RU"/>
        </w:rPr>
        <w:t>Э</w:t>
      </w:r>
      <w:r w:rsidRPr="00EA4911">
        <w:rPr>
          <w:lang w:val="ru-RU"/>
        </w:rPr>
        <w:t xml:space="preserve">то пустое пространство на экране, которое можно заполнить только дочерними объектами </w:t>
      </w:r>
      <w:r w:rsidRPr="00EA4911">
        <w:rPr>
          <w:i/>
          <w:lang w:val="ru-RU"/>
        </w:rPr>
        <w:t>View</w:t>
      </w:r>
      <w:r w:rsidRPr="00EA4911">
        <w:rPr>
          <w:lang w:val="ru-RU"/>
        </w:rPr>
        <w:t xml:space="preserve"> или </w:t>
      </w:r>
      <w:r w:rsidRPr="00EA4911">
        <w:rPr>
          <w:i/>
          <w:lang w:val="ru-RU"/>
        </w:rPr>
        <w:t>ViewGroup</w:t>
      </w:r>
      <w:r w:rsidRPr="00EA4911">
        <w:rPr>
          <w:lang w:val="ru-RU"/>
        </w:rPr>
        <w:t xml:space="preserve">. Все дочерние элементы </w:t>
      </w:r>
      <w:r w:rsidRPr="00EA4911">
        <w:rPr>
          <w:i/>
          <w:lang w:val="ru-RU"/>
        </w:rPr>
        <w:t>FrameLayout</w:t>
      </w:r>
      <w:r w:rsidRPr="00EA4911">
        <w:rPr>
          <w:lang w:val="ru-RU"/>
        </w:rPr>
        <w:t xml:space="preserve"> прикрепляются к верхнему левому углу экрана.</w:t>
      </w:r>
    </w:p>
    <w:p w14:paraId="5B651352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В другой дочерней разметке </w:t>
      </w:r>
      <w:r w:rsidRPr="00EA4911">
        <w:rPr>
          <w:i/>
          <w:lang w:val="ru-RU"/>
        </w:rPr>
        <w:t>LinearLayout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содержатся кнопки нижней панели. Они задаются идентификаторами </w:t>
      </w:r>
      <w:r w:rsidRPr="00EA4911">
        <w:rPr>
          <w:i/>
          <w:lang w:val="ru-RU"/>
        </w:rPr>
        <w:t>prev_button, next_button</w:t>
      </w:r>
      <w:r>
        <w:rPr>
          <w:lang w:val="ru-RU"/>
        </w:rPr>
        <w:t xml:space="preserve"> и </w:t>
      </w:r>
      <w:r w:rsidRPr="00EA4911">
        <w:rPr>
          <w:i/>
          <w:lang w:val="ru-RU"/>
        </w:rPr>
        <w:t>dictionary_button</w:t>
      </w:r>
      <w:r>
        <w:rPr>
          <w:i/>
          <w:lang w:val="ru-RU"/>
        </w:rPr>
        <w:t xml:space="preserve"> </w:t>
      </w:r>
      <w:r>
        <w:rPr>
          <w:lang w:val="ru-RU"/>
        </w:rPr>
        <w:t>и используются для пролистывания книги и открытия словаря (переводчика).</w:t>
      </w:r>
    </w:p>
    <w:p w14:paraId="4FA325F0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Файл для описания внешнего вида окна словаря также содержит большое количество элементов. Среди них – </w:t>
      </w:r>
      <w:r w:rsidRPr="00721180">
        <w:rPr>
          <w:i/>
        </w:rPr>
        <w:t>Spinner</w:t>
      </w:r>
      <w:r w:rsidRPr="00721180">
        <w:rPr>
          <w:lang w:val="ru-RU"/>
        </w:rPr>
        <w:t xml:space="preserve"> </w:t>
      </w:r>
      <w:r>
        <w:rPr>
          <w:lang w:val="ru-RU"/>
        </w:rPr>
        <w:t xml:space="preserve">для задания выпадающего списка поддерживаемых языков, </w:t>
      </w:r>
      <w:r w:rsidRPr="00721180">
        <w:rPr>
          <w:i/>
          <w:lang w:val="ru-RU"/>
        </w:rPr>
        <w:t>EditText</w:t>
      </w:r>
      <w:r>
        <w:rPr>
          <w:lang w:val="ru-RU"/>
        </w:rPr>
        <w:t xml:space="preserve"> для ввода и вывода перевода и </w:t>
      </w:r>
      <w:r w:rsidRPr="00721180">
        <w:rPr>
          <w:i/>
          <w:lang w:val="ru-RU"/>
        </w:rPr>
        <w:t>Button</w:t>
      </w:r>
      <w:r>
        <w:rPr>
          <w:lang w:val="ru-RU"/>
        </w:rPr>
        <w:t xml:space="preserve"> для определения кнопок добавления и перевода слов.</w:t>
      </w:r>
    </w:p>
    <w:p w14:paraId="40F354FC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>С описанием кнопки перевода можно ознакомиться на рисунке 2.5.</w:t>
      </w:r>
    </w:p>
    <w:p w14:paraId="5210177F" w14:textId="77777777" w:rsidR="00E85846" w:rsidRDefault="00E85846" w:rsidP="00E85846">
      <w:pPr>
        <w:ind w:firstLine="720"/>
        <w:rPr>
          <w:lang w:val="ru-RU"/>
        </w:rPr>
      </w:pPr>
    </w:p>
    <w:p w14:paraId="4E6235B5" w14:textId="77777777" w:rsidR="00E85846" w:rsidRDefault="00E85846" w:rsidP="00E8584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A9A72F" wp14:editId="497F8B1E">
            <wp:extent cx="3936262" cy="2915013"/>
            <wp:effectExtent l="19050" t="19050" r="26670" b="19050"/>
            <wp:docPr id="32" name="Picture 32" descr="C:\Users\Anastasiya_Urubleusk\AppData\Local\Microsoft\Windows\INetCache\Content.MSO\CA1BB3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stasiya_Urubleusk\AppData\Local\Microsoft\Windows\INetCache\Content.MSO\CA1BB3E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74" cy="2952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3410A" w14:textId="77777777" w:rsidR="00E85846" w:rsidRDefault="00E85846" w:rsidP="00E85846">
      <w:pPr>
        <w:jc w:val="center"/>
        <w:rPr>
          <w:lang w:val="ru-RU"/>
        </w:rPr>
      </w:pPr>
    </w:p>
    <w:p w14:paraId="7FD2DFC4" w14:textId="77777777" w:rsidR="00E85846" w:rsidRDefault="00E85846" w:rsidP="00E85846">
      <w:pPr>
        <w:jc w:val="center"/>
        <w:rPr>
          <w:lang w:val="ru-RU"/>
        </w:rPr>
      </w:pPr>
      <w:ins w:id="159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Рисунок </w:t>
        </w:r>
      </w:ins>
      <w:r w:rsidRPr="000D4D58">
        <w:rPr>
          <w:rFonts w:cs="Times New Roman"/>
          <w:color w:val="000000"/>
          <w:szCs w:val="26"/>
          <w:shd w:val="clear" w:color="auto" w:fill="FFFFFF"/>
          <w:lang w:val="ru-RU"/>
        </w:rPr>
        <w:t>2</w:t>
      </w:r>
      <w:ins w:id="160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>.</w:t>
        </w:r>
      </w:ins>
      <w:r>
        <w:rPr>
          <w:rFonts w:cs="Times New Roman"/>
          <w:color w:val="000000"/>
          <w:szCs w:val="26"/>
          <w:shd w:val="clear" w:color="auto" w:fill="FFFFFF"/>
          <w:lang w:val="ru-RU"/>
        </w:rPr>
        <w:t>5</w:t>
      </w:r>
      <w:ins w:id="161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 – </w:t>
        </w:r>
      </w:ins>
      <w:r>
        <w:rPr>
          <w:lang w:val="ru-RU"/>
        </w:rPr>
        <w:t>Описание кнопки перевода</w:t>
      </w:r>
    </w:p>
    <w:p w14:paraId="57DF58D0" w14:textId="77777777" w:rsidR="00E85846" w:rsidRDefault="00E85846" w:rsidP="00E85846">
      <w:pPr>
        <w:jc w:val="center"/>
        <w:rPr>
          <w:lang w:val="ru-RU"/>
        </w:rPr>
      </w:pPr>
    </w:p>
    <w:p w14:paraId="2E5F1215" w14:textId="77777777" w:rsidR="00E85846" w:rsidRPr="00DF55CD" w:rsidRDefault="00E85846" w:rsidP="00E85846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Разработанное программное средство </w:t>
      </w:r>
      <w:r w:rsidRPr="001A7977">
        <w:rPr>
          <w:lang w:val="ru-RU"/>
        </w:rPr>
        <w:t>имеет простой интерфейс, состоящий из главного окна</w:t>
      </w:r>
      <w:r>
        <w:rPr>
          <w:lang w:val="ru-RU"/>
        </w:rPr>
        <w:t xml:space="preserve"> библиотеки, окна режима чтения</w:t>
      </w:r>
      <w:r w:rsidRPr="001A7977">
        <w:rPr>
          <w:lang w:val="ru-RU"/>
        </w:rPr>
        <w:t xml:space="preserve"> и окна</w:t>
      </w:r>
      <w:r>
        <w:rPr>
          <w:lang w:val="ru-RU"/>
        </w:rPr>
        <w:t xml:space="preserve"> словаря. Для построения графического интерфейса использовались такие элементы как </w:t>
      </w:r>
      <w:r w:rsidRPr="00A552AD">
        <w:rPr>
          <w:i/>
        </w:rPr>
        <w:t>B</w:t>
      </w:r>
      <w:r w:rsidRPr="00A552AD">
        <w:rPr>
          <w:i/>
          <w:lang w:val="ru-RU"/>
        </w:rPr>
        <w:t xml:space="preserve">utton, Menu, EditText, TextView, </w:t>
      </w:r>
      <w:r w:rsidRPr="00A552AD">
        <w:rPr>
          <w:i/>
        </w:rPr>
        <w:t>Spinner</w:t>
      </w:r>
      <w:r w:rsidRPr="00A552AD">
        <w:rPr>
          <w:i/>
          <w:lang w:val="ru-RU"/>
        </w:rPr>
        <w:t xml:space="preserve">, RecyclerView, </w:t>
      </w:r>
      <w:r w:rsidRPr="00A552AD">
        <w:rPr>
          <w:i/>
        </w:rPr>
        <w:t>WebView</w:t>
      </w:r>
      <w:r w:rsidRPr="00DF55CD">
        <w:rPr>
          <w:lang w:val="ru-RU"/>
        </w:rPr>
        <w:t>.</w:t>
      </w:r>
    </w:p>
    <w:p w14:paraId="10458666" w14:textId="77777777" w:rsidR="00E85846" w:rsidRDefault="00E85846" w:rsidP="00E85846">
      <w:pPr>
        <w:ind w:firstLine="720"/>
        <w:rPr>
          <w:lang w:val="ru-RU"/>
        </w:rPr>
      </w:pPr>
      <w:r w:rsidRPr="001A7977">
        <w:rPr>
          <w:lang w:val="ru-RU"/>
        </w:rPr>
        <w:t xml:space="preserve"> </w:t>
      </w:r>
      <w:r>
        <w:rPr>
          <w:lang w:val="ru-RU"/>
        </w:rPr>
        <w:t xml:space="preserve">Окно библиотеки содержит список добавленных книг, представленный </w:t>
      </w:r>
      <w:r w:rsidRPr="00A552AD">
        <w:rPr>
          <w:i/>
          <w:lang w:val="ru-RU"/>
        </w:rPr>
        <w:t>RecyclerView</w:t>
      </w:r>
      <w:r>
        <w:rPr>
          <w:lang w:val="ru-RU"/>
        </w:rPr>
        <w:t xml:space="preserve">, панель меню с названием приложения и кнопкой для добавления новой книги. Чтобы удалить книгу, необходимо осуществить длительный клик по ней, для вызова соответствующего контекстного меню с возможностью выбора удаления. При коротком клике по книге откроется окно режима чтения. Это окно построено на основе </w:t>
      </w:r>
      <w:r w:rsidRPr="00A552AD">
        <w:rPr>
          <w:i/>
        </w:rPr>
        <w:t>WebView</w:t>
      </w:r>
      <w:r w:rsidRPr="001A7977">
        <w:rPr>
          <w:lang w:val="ru-RU"/>
        </w:rPr>
        <w:t xml:space="preserve"> </w:t>
      </w:r>
      <w:r>
        <w:rPr>
          <w:lang w:val="ru-RU"/>
        </w:rPr>
        <w:t xml:space="preserve">элемента. Скроллинг книги возможен двумя способами: проведением пальцев по экрану вниз-вверх или нажатием кнопок вперед-назад, расположенных в нижней части текущего окна. Там же находится кнопка для открытия словаря. </w:t>
      </w:r>
    </w:p>
    <w:p w14:paraId="5641B791" w14:textId="77777777" w:rsidR="00E85846" w:rsidRDefault="00E85846" w:rsidP="00E85846">
      <w:pPr>
        <w:ind w:firstLine="720"/>
        <w:rPr>
          <w:lang w:val="ru-RU"/>
        </w:rPr>
      </w:pPr>
      <w:r>
        <w:rPr>
          <w:lang w:val="ru-RU"/>
        </w:rPr>
        <w:t>На рисунке 2.6 изображено окно библиотеки приложения.</w:t>
      </w:r>
    </w:p>
    <w:p w14:paraId="322C1E94" w14:textId="77777777" w:rsidR="00E85846" w:rsidRDefault="00E85846" w:rsidP="00E85846">
      <w:pPr>
        <w:ind w:firstLine="720"/>
        <w:rPr>
          <w:lang w:val="ru-RU"/>
        </w:rPr>
      </w:pPr>
    </w:p>
    <w:p w14:paraId="619DD2A1" w14:textId="77777777" w:rsidR="00E85846" w:rsidRPr="00DF55CD" w:rsidRDefault="00E85846" w:rsidP="00E85846">
      <w:pPr>
        <w:jc w:val="center"/>
        <w:rPr>
          <w:lang w:val="ru-RU"/>
        </w:rPr>
      </w:pPr>
      <w:r w:rsidRPr="00B66572">
        <w:rPr>
          <w:noProof/>
          <w:szCs w:val="28"/>
          <w:lang w:val="ru-RU" w:eastAsia="ru-RU"/>
        </w:rPr>
        <w:drawing>
          <wp:inline distT="0" distB="0" distL="0" distR="0" wp14:anchorId="3D08DDF5" wp14:editId="1837D49A">
            <wp:extent cx="2211125" cy="3930650"/>
            <wp:effectExtent l="0" t="0" r="0" b="0"/>
            <wp:docPr id="37" name="Picture 23" descr="https://pp.userapi.com/c845120/v845120748/1fa2a2/KLcDsHEJy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p.userapi.com/c845120/v845120748/1fa2a2/KLcDsHEJyZ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85" cy="40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5389" w14:textId="77777777" w:rsidR="00E85846" w:rsidRDefault="00E85846" w:rsidP="00E85846">
      <w:pPr>
        <w:spacing w:after="160" w:line="259" w:lineRule="auto"/>
        <w:jc w:val="left"/>
        <w:rPr>
          <w:lang w:val="ru-RU"/>
        </w:rPr>
      </w:pPr>
    </w:p>
    <w:p w14:paraId="4DDFA1EF" w14:textId="77777777" w:rsidR="00E85846" w:rsidRDefault="00E85846" w:rsidP="00E85846">
      <w:pPr>
        <w:jc w:val="center"/>
        <w:rPr>
          <w:lang w:val="ru-RU"/>
        </w:rPr>
      </w:pPr>
      <w:ins w:id="162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Рисунок </w:t>
        </w:r>
      </w:ins>
      <w:r w:rsidRPr="000D4D58">
        <w:rPr>
          <w:rFonts w:cs="Times New Roman"/>
          <w:color w:val="000000"/>
          <w:szCs w:val="26"/>
          <w:shd w:val="clear" w:color="auto" w:fill="FFFFFF"/>
          <w:lang w:val="ru-RU"/>
        </w:rPr>
        <w:t>2</w:t>
      </w:r>
      <w:ins w:id="163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>.</w:t>
        </w:r>
      </w:ins>
      <w:r>
        <w:rPr>
          <w:rFonts w:cs="Times New Roman"/>
          <w:color w:val="000000"/>
          <w:szCs w:val="26"/>
          <w:shd w:val="clear" w:color="auto" w:fill="FFFFFF"/>
          <w:lang w:val="ru-RU"/>
        </w:rPr>
        <w:t>6</w:t>
      </w:r>
      <w:ins w:id="164" w:author="Anastasiya Urubleuskaya" w:date="2019-04-20T11:56:00Z">
        <w:r w:rsidRPr="000D4D58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 – </w:t>
        </w:r>
      </w:ins>
      <w:r>
        <w:rPr>
          <w:lang w:val="ru-RU"/>
        </w:rPr>
        <w:t>Окно библиотеки</w:t>
      </w:r>
    </w:p>
    <w:p w14:paraId="17542EB6" w14:textId="77777777" w:rsidR="00E85846" w:rsidRPr="00FE5914" w:rsidRDefault="00E85846" w:rsidP="00E85846">
      <w:pPr>
        <w:jc w:val="center"/>
        <w:rPr>
          <w:rFonts w:cs="Times New Roman"/>
          <w:color w:val="000000"/>
          <w:szCs w:val="26"/>
          <w:shd w:val="clear" w:color="auto" w:fill="FFFFFF"/>
          <w:lang w:val="ru-RU"/>
        </w:rPr>
      </w:pPr>
    </w:p>
    <w:p w14:paraId="1390AA47" w14:textId="77777777" w:rsidR="00E85846" w:rsidRDefault="00E85846" w:rsidP="00E85846">
      <w:pPr>
        <w:spacing w:after="160" w:line="259" w:lineRule="auto"/>
        <w:ind w:firstLine="709"/>
        <w:rPr>
          <w:lang w:val="ru-RU"/>
        </w:rPr>
      </w:pPr>
      <w:r>
        <w:rPr>
          <w:lang w:val="ru-RU"/>
        </w:rPr>
        <w:t>Окно словаря содержит два поля ввода для написания слов, список языков для конфигурации перевода, кнопку для вызова метода перевода, кнопку для добавления пары слово-перевод в словарь и список всех ранее добавленных слов.</w:t>
      </w:r>
      <w:r>
        <w:rPr>
          <w:lang w:val="ru-RU"/>
        </w:rPr>
        <w:br w:type="page"/>
      </w:r>
    </w:p>
    <w:p w14:paraId="2FE11513" w14:textId="77777777" w:rsidR="00E85846" w:rsidRDefault="00E85846" w:rsidP="00E85846">
      <w:pPr>
        <w:pStyle w:val="a0"/>
        <w:jc w:val="left"/>
        <w:rPr>
          <w:ins w:id="165" w:author="Anastasiya Urubleuskaya" w:date="2019-04-20T12:04:00Z"/>
          <w:lang w:eastAsia="ru-RU"/>
        </w:rPr>
      </w:pPr>
      <w:ins w:id="166" w:author="Anastasiya Urubleuskaya" w:date="2019-04-20T12:04:00Z">
        <w:r w:rsidRPr="005A1280">
          <w:rPr>
            <w:lang w:eastAsia="ru-RU"/>
          </w:rPr>
          <w:lastRenderedPageBreak/>
          <w:t xml:space="preserve">Проектирование базы данных и интерфейсов </w:t>
        </w:r>
      </w:ins>
      <w:r w:rsidRPr="00007274">
        <w:rPr>
          <w:lang w:eastAsia="ru-RU"/>
        </w:rPr>
        <w:t xml:space="preserve">           </w:t>
      </w:r>
      <w:ins w:id="167" w:author="Anastasiya Urubleuskaya" w:date="2019-04-20T12:04:00Z">
        <w:r w:rsidRPr="005A1280">
          <w:rPr>
            <w:lang w:eastAsia="ru-RU"/>
          </w:rPr>
          <w:t xml:space="preserve">взаимодействия с ней </w:t>
        </w:r>
        <w:r w:rsidRPr="0091221B">
          <w:rPr>
            <w:lang w:eastAsia="ru-RU"/>
          </w:rPr>
          <w:t xml:space="preserve"> </w:t>
        </w:r>
      </w:ins>
    </w:p>
    <w:p w14:paraId="68F244FA" w14:textId="77777777" w:rsidR="00E85846" w:rsidRPr="002B7483" w:rsidRDefault="00E85846" w:rsidP="00E85846">
      <w:pPr>
        <w:ind w:firstLine="720"/>
        <w:rPr>
          <w:lang w:val="ru-RU"/>
        </w:rPr>
      </w:pPr>
      <w:r w:rsidRPr="002B7483">
        <w:rPr>
          <w:lang w:val="ru-RU"/>
        </w:rPr>
        <w:t>Данные всегда были самой важной частью любого мобильного приложения. Разработчикам нужно хранить значительные объемы данных в организованном порядке для того, чтобы их приложения, по-настоящему были ценными для своих пользователей.</w:t>
      </w:r>
    </w:p>
    <w:p w14:paraId="314D2B2C" w14:textId="77777777" w:rsidR="00E85846" w:rsidRDefault="00E85846" w:rsidP="00E85846">
      <w:pPr>
        <w:ind w:firstLine="720"/>
        <w:rPr>
          <w:lang w:val="ru-RU"/>
        </w:rPr>
      </w:pPr>
      <w:r w:rsidRPr="002B7483">
        <w:rPr>
          <w:lang w:val="ru-RU"/>
        </w:rPr>
        <w:t xml:space="preserve">В </w:t>
      </w:r>
      <w:r w:rsidRPr="00A00E0A">
        <w:rPr>
          <w:i/>
          <w:lang w:val="ru-RU"/>
        </w:rPr>
        <w:t>Android</w:t>
      </w:r>
      <w:r w:rsidRPr="002B7483">
        <w:rPr>
          <w:lang w:val="ru-RU"/>
        </w:rPr>
        <w:t xml:space="preserve">, </w:t>
      </w:r>
      <w:r>
        <w:rPr>
          <w:lang w:val="ru-RU"/>
        </w:rPr>
        <w:t>можно</w:t>
      </w:r>
      <w:r w:rsidRPr="002B7483">
        <w:rPr>
          <w:lang w:val="ru-RU"/>
        </w:rPr>
        <w:t xml:space="preserve"> хранить данные, используя довольно много различных методов, как в активной памяти так и в файле. Многие приложения также имеют удаленные веб-службы, которые предоставляют данные о приложении. </w:t>
      </w:r>
      <w:r w:rsidRPr="00A00E0A">
        <w:rPr>
          <w:i/>
          <w:lang w:val="ru-RU"/>
        </w:rPr>
        <w:t>Android</w:t>
      </w:r>
      <w:r w:rsidRPr="002B7483">
        <w:rPr>
          <w:lang w:val="ru-RU"/>
        </w:rPr>
        <w:t xml:space="preserve"> также поддерживает хранение данных в локальной базе данных, и операционная система обеспечивает хорошую инфраструктуру для хранения и извлечения данных. В большинстве случ</w:t>
      </w:r>
      <w:r>
        <w:rPr>
          <w:lang w:val="ru-RU"/>
        </w:rPr>
        <w:t xml:space="preserve">аев, самым простым способом </w:t>
      </w:r>
      <w:r w:rsidRPr="002B7483">
        <w:rPr>
          <w:lang w:val="ru-RU"/>
        </w:rPr>
        <w:t xml:space="preserve">приобретения и </w:t>
      </w:r>
      <w:r>
        <w:rPr>
          <w:lang w:val="ru-RU"/>
        </w:rPr>
        <w:t>сохранения пользовательских данн</w:t>
      </w:r>
      <w:r w:rsidRPr="002B7483">
        <w:rPr>
          <w:lang w:val="ru-RU"/>
        </w:rPr>
        <w:t>ых</w:t>
      </w:r>
      <w:r>
        <w:rPr>
          <w:lang w:val="ru-RU"/>
        </w:rPr>
        <w:t xml:space="preserve"> является использование</w:t>
      </w:r>
      <w:r w:rsidRPr="002B7483">
        <w:rPr>
          <w:lang w:val="ru-RU"/>
        </w:rPr>
        <w:t xml:space="preserve"> баз данных </w:t>
      </w:r>
      <w:r w:rsidRPr="00A00E0A">
        <w:rPr>
          <w:i/>
          <w:lang w:val="ru-RU"/>
        </w:rPr>
        <w:t>SQLite</w:t>
      </w:r>
      <w:r w:rsidRPr="002B7483">
        <w:rPr>
          <w:lang w:val="ru-RU"/>
        </w:rPr>
        <w:t>.</w:t>
      </w:r>
    </w:p>
    <w:p w14:paraId="787E1697" w14:textId="77777777" w:rsidR="00E85846" w:rsidRPr="000A57E2" w:rsidRDefault="00E85846" w:rsidP="00E85846">
      <w:pPr>
        <w:ind w:firstLine="720"/>
        <w:rPr>
          <w:ins w:id="168" w:author="Anastasiya Urubleuskaya" w:date="2019-04-20T12:05:00Z"/>
          <w:lang w:val="ru-RU"/>
        </w:rPr>
      </w:pPr>
      <w:ins w:id="169" w:author="Anastasiya Urubleuskaya" w:date="2019-04-20T12:05:00Z">
        <w:r w:rsidRPr="00A00E0A">
          <w:rPr>
            <w:i/>
            <w:lang w:val="ru-RU"/>
          </w:rPr>
          <w:t>SQLite</w:t>
        </w:r>
        <w:r w:rsidRPr="000A57E2">
          <w:rPr>
            <w:lang w:val="ru-RU"/>
          </w:rPr>
          <w:t xml:space="preserve"> </w:t>
        </w:r>
      </w:ins>
      <w:r>
        <w:rPr>
          <w:lang w:val="ru-RU"/>
        </w:rPr>
        <w:t>–</w:t>
      </w:r>
      <w:ins w:id="170" w:author="Anastasiya Urubleuskaya" w:date="2019-04-20T12:03:00Z">
        <w:r w:rsidRPr="005A1280">
          <w:rPr>
            <w:lang w:val="ru-RU"/>
          </w:rPr>
          <w:t xml:space="preserve"> </w:t>
        </w:r>
      </w:ins>
      <w:ins w:id="171" w:author="Anastasiya Urubleuskaya" w:date="2019-04-20T12:05:00Z">
        <w:r w:rsidRPr="000A57E2">
          <w:rPr>
            <w:lang w:val="ru-RU"/>
          </w:rPr>
          <w:t xml:space="preserve">компактная встраиваемая реляционная база данных. Исходный код библиотеки передан в общественное достояние. В 2005 году проект получил награду </w:t>
        </w:r>
        <w:r w:rsidRPr="00A00E0A">
          <w:rPr>
            <w:i/>
            <w:lang w:val="ru-RU"/>
          </w:rPr>
          <w:t>Google-O’Reilly Open Source Awards</w:t>
        </w:r>
        <w:r w:rsidRPr="000A57E2">
          <w:rPr>
            <w:lang w:val="ru-RU"/>
          </w:rPr>
          <w:t>.</w:t>
        </w:r>
      </w:ins>
    </w:p>
    <w:p w14:paraId="1835965E" w14:textId="77777777" w:rsidR="00E85846" w:rsidRDefault="00E85846" w:rsidP="00E85846">
      <w:pPr>
        <w:ind w:firstLine="720"/>
        <w:rPr>
          <w:lang w:val="ru-RU"/>
        </w:rPr>
      </w:pPr>
      <w:ins w:id="172" w:author="Anastasiya Urubleuskaya" w:date="2019-04-20T12:05:00Z">
        <w:r w:rsidRPr="000A57E2">
          <w:rPr>
            <w:lang w:val="ru-RU"/>
          </w:rPr>
          <w:t>Слово «встраиваемый» (</w:t>
        </w:r>
        <w:r w:rsidRPr="00A00E0A">
          <w:rPr>
            <w:i/>
            <w:lang w:val="ru-RU"/>
          </w:rPr>
          <w:t>embedded</w:t>
        </w:r>
        <w:r w:rsidRPr="000A57E2">
          <w:rPr>
            <w:lang w:val="ru-RU"/>
          </w:rPr>
          <w:t xml:space="preserve">) означает, что </w:t>
        </w:r>
        <w:r w:rsidRPr="00A00E0A">
          <w:rPr>
            <w:i/>
            <w:lang w:val="ru-RU"/>
          </w:rPr>
          <w:t>SQLite</w:t>
        </w:r>
        <w:r w:rsidRPr="000A57E2">
          <w:rPr>
            <w:lang w:val="ru-RU"/>
          </w:rPr>
          <w:t xml:space="preserve"> не использует парадигму клиент-сервер, то есть движок </w:t>
        </w:r>
        <w:r w:rsidRPr="00A00E0A">
          <w:rPr>
            <w:i/>
            <w:lang w:val="ru-RU"/>
          </w:rPr>
          <w:t>SQLite</w:t>
        </w:r>
        <w:r w:rsidRPr="000A57E2">
          <w:rPr>
            <w:lang w:val="ru-RU"/>
          </w:rPr>
          <w:t xml:space="preserve">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</w:t>
        </w:r>
        <w:r w:rsidRPr="00A00E0A">
          <w:rPr>
            <w:i/>
            <w:lang w:val="ru-RU"/>
          </w:rPr>
          <w:t>API</w:t>
        </w:r>
        <w:r w:rsidRPr="000A57E2">
          <w:rPr>
            <w:lang w:val="ru-RU"/>
          </w:rPr>
          <w:t xml:space="preserve">) библиотеки </w:t>
        </w:r>
        <w:r w:rsidRPr="00A00E0A">
          <w:rPr>
            <w:i/>
            <w:lang w:val="ru-RU"/>
          </w:rPr>
          <w:t>SQLite</w:t>
        </w:r>
        <w:r w:rsidRPr="000A57E2">
          <w:rPr>
            <w:lang w:val="ru-RU"/>
          </w:rPr>
          <w:t xml:space="preserve">. Такой подход уменьшает накладные расходы, время отклика и упрощает программу. </w:t>
        </w:r>
      </w:ins>
    </w:p>
    <w:p w14:paraId="5AD66332" w14:textId="77777777" w:rsidR="00E85846" w:rsidRDefault="00E85846" w:rsidP="00E85846">
      <w:pPr>
        <w:ind w:firstLine="720"/>
        <w:rPr>
          <w:lang w:val="ru-RU"/>
        </w:rPr>
      </w:pPr>
      <w:ins w:id="173" w:author="Anastasiya Urubleuskaya" w:date="2019-04-20T12:05:00Z">
        <w:r w:rsidRPr="00A00E0A">
          <w:rPr>
            <w:i/>
            <w:lang w:val="ru-RU"/>
          </w:rPr>
          <w:t>SQLite</w:t>
        </w:r>
        <w:r w:rsidRPr="000A57E2">
          <w:rPr>
            <w:lang w:val="ru-RU"/>
          </w:rPr>
  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</w:t>
        </w:r>
        <w:r w:rsidRPr="00A00E0A">
          <w:rPr>
            <w:i/>
            <w:lang w:val="ru-RU"/>
          </w:rPr>
          <w:t>ACID</w:t>
        </w:r>
        <w:r w:rsidRPr="000A57E2">
          <w:rPr>
            <w:lang w:val="ru-RU"/>
          </w:rPr>
          <w:t>-функции достигаются в том числе за счёт создания файла журнала</w:t>
        </w:r>
      </w:ins>
      <w:r w:rsidRPr="00412693">
        <w:rPr>
          <w:lang w:val="ru-RU"/>
        </w:rPr>
        <w:t>[18]</w:t>
      </w:r>
      <w:ins w:id="174" w:author="Anastasiya Urubleuskaya" w:date="2019-04-20T12:05:00Z">
        <w:r w:rsidRPr="000A57E2">
          <w:rPr>
            <w:lang w:val="ru-RU"/>
          </w:rPr>
          <w:t>.</w:t>
        </w:r>
      </w:ins>
    </w:p>
    <w:p w14:paraId="6DA86734" w14:textId="77777777" w:rsidR="00E85846" w:rsidRDefault="00E85846" w:rsidP="00E85846">
      <w:pPr>
        <w:ind w:firstLine="720"/>
        <w:rPr>
          <w:lang w:val="ru-RU"/>
        </w:rPr>
      </w:pPr>
      <w:r w:rsidRPr="00B57264">
        <w:rPr>
          <w:lang w:val="ru-RU"/>
        </w:rPr>
        <w:t xml:space="preserve">В </w:t>
      </w:r>
      <w:r w:rsidRPr="00A00E0A">
        <w:rPr>
          <w:i/>
          <w:lang w:val="ru-RU"/>
        </w:rPr>
        <w:t>SQLite</w:t>
      </w:r>
      <w:r w:rsidRPr="00B57264">
        <w:rPr>
          <w:lang w:val="ru-RU"/>
        </w:rPr>
        <w:t xml:space="preserve"> применяется следующая система типов данных:</w:t>
      </w:r>
    </w:p>
    <w:p w14:paraId="708C2143" w14:textId="77777777" w:rsidR="00E85846" w:rsidRPr="00B57264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– </w:t>
      </w:r>
      <w:r w:rsidRPr="00A00E0A">
        <w:rPr>
          <w:i/>
          <w:lang w:val="ru-RU"/>
        </w:rPr>
        <w:t>NULL</w:t>
      </w:r>
      <w:r w:rsidRPr="00B57264">
        <w:rPr>
          <w:lang w:val="ru-RU"/>
        </w:rPr>
        <w:t xml:space="preserve"> представляет нулевое значение;</w:t>
      </w:r>
    </w:p>
    <w:p w14:paraId="4AE4EC6B" w14:textId="77777777" w:rsidR="00E85846" w:rsidRPr="00B57264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– </w:t>
      </w:r>
      <w:r w:rsidRPr="00A00E0A">
        <w:rPr>
          <w:i/>
          <w:lang w:val="ru-RU"/>
        </w:rPr>
        <w:t>INTEGER</w:t>
      </w:r>
      <w:r>
        <w:rPr>
          <w:lang w:val="ru-RU"/>
        </w:rPr>
        <w:t xml:space="preserve"> </w:t>
      </w:r>
      <w:r w:rsidRPr="00B57264">
        <w:rPr>
          <w:lang w:val="ru-RU"/>
        </w:rPr>
        <w:t xml:space="preserve">представляет целое число, аналог типу </w:t>
      </w:r>
      <w:r w:rsidRPr="00A00E0A">
        <w:rPr>
          <w:i/>
          <w:lang w:val="ru-RU"/>
        </w:rPr>
        <w:t>int</w:t>
      </w:r>
      <w:r w:rsidRPr="00B57264">
        <w:rPr>
          <w:lang w:val="ru-RU"/>
        </w:rPr>
        <w:t xml:space="preserve"> в </w:t>
      </w:r>
      <w:r w:rsidRPr="00A00E0A">
        <w:rPr>
          <w:i/>
          <w:lang w:val="ru-RU"/>
        </w:rPr>
        <w:t>java</w:t>
      </w:r>
      <w:r>
        <w:rPr>
          <w:lang w:val="ru-RU"/>
        </w:rPr>
        <w:t>;</w:t>
      </w:r>
    </w:p>
    <w:p w14:paraId="4B4EA00F" w14:textId="77777777" w:rsidR="00E85846" w:rsidRPr="00B57264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– </w:t>
      </w:r>
      <w:r w:rsidRPr="00A00E0A">
        <w:rPr>
          <w:i/>
          <w:lang w:val="ru-RU"/>
        </w:rPr>
        <w:t>REAL</w:t>
      </w:r>
      <w:r w:rsidRPr="00B57264">
        <w:rPr>
          <w:lang w:val="ru-RU"/>
        </w:rPr>
        <w:t xml:space="preserve"> представляет число с плавающей точкой, аналог </w:t>
      </w:r>
      <w:r w:rsidRPr="00A00E0A">
        <w:rPr>
          <w:i/>
          <w:lang w:val="ru-RU"/>
        </w:rPr>
        <w:t>float</w:t>
      </w:r>
      <w:r w:rsidRPr="00B57264">
        <w:rPr>
          <w:lang w:val="ru-RU"/>
        </w:rPr>
        <w:t xml:space="preserve"> и </w:t>
      </w:r>
      <w:r w:rsidRPr="00A00E0A">
        <w:rPr>
          <w:i/>
          <w:lang w:val="ru-RU"/>
        </w:rPr>
        <w:t>double</w:t>
      </w:r>
      <w:r>
        <w:rPr>
          <w:lang w:val="ru-RU"/>
        </w:rPr>
        <w:t>;</w:t>
      </w:r>
    </w:p>
    <w:p w14:paraId="225F3B77" w14:textId="77777777" w:rsidR="00E85846" w:rsidRPr="00B57264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– </w:t>
      </w:r>
      <w:r w:rsidRPr="00A00E0A">
        <w:rPr>
          <w:i/>
          <w:lang w:val="ru-RU"/>
        </w:rPr>
        <w:t>TEXT</w:t>
      </w:r>
      <w:r w:rsidRPr="00B57264">
        <w:rPr>
          <w:lang w:val="ru-RU"/>
        </w:rPr>
        <w:t xml:space="preserve"> представляет набор символов, аналог </w:t>
      </w:r>
      <w:r w:rsidRPr="00A00E0A">
        <w:rPr>
          <w:i/>
          <w:lang w:val="ru-RU"/>
        </w:rPr>
        <w:t>String</w:t>
      </w:r>
      <w:r w:rsidRPr="00B57264">
        <w:rPr>
          <w:lang w:val="ru-RU"/>
        </w:rPr>
        <w:t xml:space="preserve"> и </w:t>
      </w:r>
      <w:r w:rsidRPr="00A00E0A">
        <w:rPr>
          <w:i/>
          <w:lang w:val="ru-RU"/>
        </w:rPr>
        <w:t>char</w:t>
      </w:r>
      <w:r w:rsidRPr="00B57264">
        <w:rPr>
          <w:lang w:val="ru-RU"/>
        </w:rPr>
        <w:t xml:space="preserve"> в </w:t>
      </w:r>
      <w:r w:rsidRPr="00A00E0A">
        <w:rPr>
          <w:i/>
          <w:lang w:val="ru-RU"/>
        </w:rPr>
        <w:t>java</w:t>
      </w:r>
      <w:r>
        <w:rPr>
          <w:lang w:val="ru-RU"/>
        </w:rPr>
        <w:t>;</w:t>
      </w:r>
    </w:p>
    <w:p w14:paraId="3A78F9CE" w14:textId="77777777" w:rsidR="00E85846" w:rsidRDefault="00E85846" w:rsidP="00E85846">
      <w:pPr>
        <w:ind w:firstLine="720"/>
        <w:rPr>
          <w:ins w:id="175" w:author="Anastasiya Urubleuskaya" w:date="2019-04-20T12:06:00Z"/>
          <w:lang w:val="ru-RU"/>
        </w:rPr>
      </w:pPr>
      <w:r>
        <w:rPr>
          <w:lang w:val="ru-RU"/>
        </w:rPr>
        <w:t xml:space="preserve">– </w:t>
      </w:r>
      <w:r w:rsidRPr="00A00E0A">
        <w:rPr>
          <w:i/>
          <w:lang w:val="ru-RU"/>
        </w:rPr>
        <w:t>BLOB</w:t>
      </w:r>
      <w:r w:rsidRPr="00B57264">
        <w:rPr>
          <w:lang w:val="ru-RU"/>
        </w:rPr>
        <w:t xml:space="preserve"> представляет массив бинарных данных, изображение, аналог типу </w:t>
      </w:r>
      <w:r w:rsidRPr="00A00E0A">
        <w:rPr>
          <w:i/>
          <w:lang w:val="ru-RU"/>
        </w:rPr>
        <w:t>int</w:t>
      </w:r>
      <w:r w:rsidRPr="00B57264">
        <w:rPr>
          <w:lang w:val="ru-RU"/>
        </w:rPr>
        <w:t xml:space="preserve"> в </w:t>
      </w:r>
      <w:r w:rsidRPr="00A00E0A">
        <w:rPr>
          <w:i/>
          <w:lang w:val="ru-RU"/>
        </w:rPr>
        <w:t>java</w:t>
      </w:r>
      <w:r>
        <w:rPr>
          <w:lang w:val="ru-RU"/>
        </w:rPr>
        <w:t>.</w:t>
      </w:r>
    </w:p>
    <w:p w14:paraId="4E1428CE" w14:textId="77777777" w:rsidR="00E85846" w:rsidRDefault="00E85846" w:rsidP="00E85846">
      <w:pPr>
        <w:pStyle w:val="a0"/>
        <w:jc w:val="left"/>
        <w:rPr>
          <w:ins w:id="176" w:author="Anastasiya Urubleuskaya" w:date="2019-04-20T12:06:00Z"/>
          <w:lang w:eastAsia="ru-RU"/>
        </w:rPr>
      </w:pPr>
      <w:ins w:id="177" w:author="Anastasiya Urubleuskaya" w:date="2019-04-20T12:06:00Z">
        <w:r w:rsidRPr="000A57E2">
          <w:rPr>
            <w:lang w:eastAsia="ru-RU"/>
          </w:rPr>
          <w:lastRenderedPageBreak/>
          <w:t xml:space="preserve">Описание взаимодействия программного средства </w:t>
        </w:r>
      </w:ins>
      <w:r w:rsidRPr="00007274">
        <w:rPr>
          <w:lang w:eastAsia="ru-RU"/>
        </w:rPr>
        <w:t xml:space="preserve">                                </w:t>
      </w:r>
      <w:ins w:id="178" w:author="Anastasiya Urubleuskaya" w:date="2019-04-20T12:06:00Z">
        <w:r w:rsidRPr="00713C30">
          <w:rPr>
            <w:i/>
            <w:lang w:eastAsia="ru-RU"/>
          </w:rPr>
          <w:t>с Google Translation API</w:t>
        </w:r>
        <w:r w:rsidRPr="005A1280">
          <w:rPr>
            <w:lang w:eastAsia="ru-RU"/>
          </w:rPr>
          <w:t xml:space="preserve"> </w:t>
        </w:r>
        <w:r w:rsidRPr="0091221B">
          <w:rPr>
            <w:lang w:eastAsia="ru-RU"/>
          </w:rPr>
          <w:t xml:space="preserve"> </w:t>
        </w:r>
      </w:ins>
    </w:p>
    <w:p w14:paraId="766E3FEC" w14:textId="77777777" w:rsidR="00E85846" w:rsidRPr="00D96045" w:rsidRDefault="00E85846" w:rsidP="00E85846">
      <w:pPr>
        <w:ind w:firstLine="720"/>
        <w:rPr>
          <w:lang w:val="ru-RU"/>
        </w:rPr>
      </w:pPr>
      <w:r w:rsidRPr="00A00E0A">
        <w:rPr>
          <w:i/>
          <w:lang w:val="ru-RU"/>
        </w:rPr>
        <w:t>API</w:t>
      </w:r>
      <w:r w:rsidRPr="00D96045">
        <w:rPr>
          <w:lang w:val="ru-RU"/>
        </w:rPr>
        <w:t xml:space="preserve"> (сокращение от английского </w:t>
      </w:r>
      <w:r w:rsidRPr="00A00E0A">
        <w:rPr>
          <w:i/>
          <w:lang w:val="ru-RU"/>
        </w:rPr>
        <w:t>Application Programming Interface</w:t>
      </w:r>
      <w:r w:rsidRPr="00D96045">
        <w:rPr>
          <w:lang w:val="ru-RU"/>
        </w:rPr>
        <w:t xml:space="preserve">) – это интерфейс программирования приложений. Интернет-сервисы, библиотеки, операционная система и др. предоставляют разработчикам интерфейсы для взаимодействия со своими наборами готовых классов, методов и данных. В результате этого </w:t>
      </w:r>
      <w:r>
        <w:rPr>
          <w:lang w:val="ru-RU"/>
        </w:rPr>
        <w:t>можно</w:t>
      </w:r>
      <w:r w:rsidRPr="00D96045">
        <w:rPr>
          <w:lang w:val="ru-RU"/>
        </w:rPr>
        <w:t xml:space="preserve"> в своих приложениях использовать функции других интернет-сервисов.</w:t>
      </w:r>
    </w:p>
    <w:p w14:paraId="7E973FCF" w14:textId="77777777" w:rsidR="00E85846" w:rsidRDefault="00E85846" w:rsidP="00E85846">
      <w:pPr>
        <w:ind w:firstLine="720"/>
        <w:rPr>
          <w:lang w:val="ru-RU"/>
        </w:rPr>
      </w:pPr>
      <w:r w:rsidRPr="00A00E0A">
        <w:rPr>
          <w:i/>
          <w:lang w:val="ru-RU"/>
        </w:rPr>
        <w:t>API</w:t>
      </w:r>
      <w:r w:rsidRPr="00D96045">
        <w:rPr>
          <w:lang w:val="ru-RU"/>
        </w:rPr>
        <w:t xml:space="preserve"> предоставляют многие сервисы, в частности это социальные сети ВКонтакте, </w:t>
      </w:r>
      <w:r w:rsidRPr="00A00E0A">
        <w:rPr>
          <w:i/>
          <w:lang w:val="ru-RU"/>
        </w:rPr>
        <w:t>Instagram</w:t>
      </w:r>
      <w:r w:rsidRPr="00D96045">
        <w:rPr>
          <w:lang w:val="ru-RU"/>
        </w:rPr>
        <w:t xml:space="preserve"> и </w:t>
      </w:r>
      <w:r w:rsidRPr="00A00E0A">
        <w:rPr>
          <w:i/>
          <w:lang w:val="ru-RU"/>
        </w:rPr>
        <w:t>Twitter</w:t>
      </w:r>
      <w:r w:rsidRPr="00D96045">
        <w:rPr>
          <w:lang w:val="ru-RU"/>
        </w:rPr>
        <w:t xml:space="preserve">; также это могут быть всевозможные переводчики, конвертеры валют, информационные и новостные сервисы. Кроме того, </w:t>
      </w:r>
      <w:r>
        <w:rPr>
          <w:lang w:val="ru-RU"/>
        </w:rPr>
        <w:t>можно самостоятельно</w:t>
      </w:r>
      <w:r w:rsidRPr="00D96045">
        <w:rPr>
          <w:lang w:val="ru-RU"/>
        </w:rPr>
        <w:t xml:space="preserve"> сделать </w:t>
      </w:r>
      <w:r w:rsidRPr="00A00E0A">
        <w:rPr>
          <w:i/>
          <w:lang w:val="ru-RU"/>
        </w:rPr>
        <w:t>API</w:t>
      </w:r>
      <w:r w:rsidRPr="00D96045">
        <w:rPr>
          <w:lang w:val="ru-RU"/>
        </w:rPr>
        <w:t xml:space="preserve"> на собственном </w:t>
      </w:r>
      <w:r w:rsidRPr="00A00E0A">
        <w:rPr>
          <w:i/>
          <w:lang w:val="ru-RU"/>
        </w:rPr>
        <w:t>web</w:t>
      </w:r>
      <w:r w:rsidRPr="00D96045">
        <w:rPr>
          <w:lang w:val="ru-RU"/>
        </w:rPr>
        <w:t>-ресурсе и использовать его при разработке своих приложений, либо сделать его публичным – и тогда другие люди смогут им воспользоваться.</w:t>
      </w:r>
    </w:p>
    <w:p w14:paraId="0B77EACE" w14:textId="77777777" w:rsidR="00E85846" w:rsidRDefault="00E85846" w:rsidP="00E85846">
      <w:pPr>
        <w:ind w:firstLine="720"/>
        <w:rPr>
          <w:lang w:val="ru-RU"/>
        </w:rPr>
      </w:pPr>
      <w:r w:rsidRPr="00A00E0A">
        <w:rPr>
          <w:i/>
        </w:rPr>
        <w:t>API</w:t>
      </w:r>
      <w:r w:rsidRPr="00D256BB">
        <w:rPr>
          <w:lang w:val="ru-RU"/>
        </w:rPr>
        <w:t xml:space="preserve"> </w:t>
      </w:r>
      <w:r>
        <w:rPr>
          <w:lang w:val="ru-RU"/>
        </w:rPr>
        <w:t xml:space="preserve">для перевода предоставляют два крупнейших сервиса – </w:t>
      </w:r>
      <w:r w:rsidRPr="00A00E0A">
        <w:rPr>
          <w:i/>
        </w:rPr>
        <w:t>Google</w:t>
      </w:r>
      <w:r w:rsidRPr="00D256BB">
        <w:rPr>
          <w:lang w:val="ru-RU"/>
        </w:rPr>
        <w:t xml:space="preserve"> </w:t>
      </w:r>
      <w:r>
        <w:rPr>
          <w:lang w:val="ru-RU"/>
        </w:rPr>
        <w:t xml:space="preserve">и Яндекс. </w:t>
      </w:r>
      <w:r w:rsidRPr="00D256BB">
        <w:rPr>
          <w:lang w:val="ru-RU"/>
        </w:rPr>
        <w:t xml:space="preserve">«Яндекс.Переводчик» </w:t>
      </w:r>
      <w:r>
        <w:rPr>
          <w:lang w:val="ru-RU"/>
        </w:rPr>
        <w:t>–</w:t>
      </w:r>
      <w:r w:rsidRPr="00D256BB">
        <w:rPr>
          <w:lang w:val="ru-RU"/>
        </w:rPr>
        <w:t xml:space="preserve"> интернет-сервис, предоставляющий онлайно</w:t>
      </w:r>
      <w:r>
        <w:rPr>
          <w:lang w:val="ru-RU"/>
        </w:rPr>
        <w:t>-</w:t>
      </w:r>
      <w:r w:rsidRPr="00D256BB">
        <w:rPr>
          <w:lang w:val="ru-RU"/>
        </w:rPr>
        <w:t>вые инструментальные средства для автоматического перевода слов, фраз и предложений с одного языка на другой.</w:t>
      </w:r>
      <w:r>
        <w:rPr>
          <w:lang w:val="ru-RU"/>
        </w:rPr>
        <w:t xml:space="preserve"> </w:t>
      </w:r>
    </w:p>
    <w:p w14:paraId="12778508" w14:textId="77777777" w:rsidR="00E85846" w:rsidRDefault="00E85846" w:rsidP="00E85846">
      <w:pPr>
        <w:ind w:firstLine="720"/>
        <w:rPr>
          <w:lang w:val="ru-RU"/>
        </w:rPr>
      </w:pPr>
      <w:r w:rsidRPr="00D256BB">
        <w:rPr>
          <w:lang w:val="ru-RU"/>
        </w:rPr>
        <w:t xml:space="preserve">С помощью </w:t>
      </w:r>
      <w:r w:rsidRPr="00A00E0A">
        <w:rPr>
          <w:i/>
          <w:lang w:val="ru-RU"/>
        </w:rPr>
        <w:t>API</w:t>
      </w:r>
      <w:r w:rsidRPr="00D256BB">
        <w:rPr>
          <w:lang w:val="ru-RU"/>
        </w:rPr>
        <w:t xml:space="preserve"> можно получить доступ к онлайн-сервису машинного перевода Яндекса. Он поддерживает более 90 языков и умеет переводить отдельные слова и целые тексты. Этот </w:t>
      </w:r>
      <w:r w:rsidRPr="00A00E0A">
        <w:rPr>
          <w:i/>
          <w:lang w:val="ru-RU"/>
        </w:rPr>
        <w:t>API</w:t>
      </w:r>
      <w:r w:rsidRPr="00D256BB">
        <w:rPr>
          <w:lang w:val="ru-RU"/>
        </w:rPr>
        <w:t xml:space="preserve"> позволяет встроить Яндекс.Переводчик в мобильное приложение или веб-сервис для конечных пользователей. Или же переводить большие объёмы текста </w:t>
      </w:r>
      <w:r>
        <w:rPr>
          <w:lang w:val="ru-RU"/>
        </w:rPr>
        <w:t>–</w:t>
      </w:r>
      <w:r w:rsidRPr="00D256BB">
        <w:rPr>
          <w:lang w:val="ru-RU"/>
        </w:rPr>
        <w:t xml:space="preserve"> например, техническую документацию</w:t>
      </w:r>
      <w:r w:rsidRPr="00AC5299">
        <w:rPr>
          <w:lang w:val="ru-RU"/>
        </w:rPr>
        <w:t>[21]</w:t>
      </w:r>
      <w:r w:rsidRPr="00D256BB">
        <w:rPr>
          <w:lang w:val="ru-RU"/>
        </w:rPr>
        <w:t>.</w:t>
      </w:r>
    </w:p>
    <w:p w14:paraId="0E372D1F" w14:textId="77777777" w:rsidR="00E85846" w:rsidRPr="00D011DE" w:rsidRDefault="00E85846" w:rsidP="00E85846">
      <w:pPr>
        <w:ind w:firstLine="720"/>
        <w:rPr>
          <w:lang w:val="ru-RU"/>
        </w:rPr>
      </w:pPr>
      <w:r>
        <w:rPr>
          <w:lang w:val="ru-RU"/>
        </w:rPr>
        <w:t xml:space="preserve">В разработанном программном средстве используется </w:t>
      </w:r>
      <w:r w:rsidRPr="00A00E0A">
        <w:rPr>
          <w:i/>
          <w:lang w:val="ru-RU"/>
        </w:rPr>
        <w:t xml:space="preserve">Google Translate </w:t>
      </w:r>
      <w:r w:rsidRPr="00A00E0A">
        <w:rPr>
          <w:i/>
        </w:rPr>
        <w:t>API</w:t>
      </w:r>
      <w:r w:rsidRPr="00D256BB">
        <w:rPr>
          <w:lang w:val="ru-RU"/>
        </w:rPr>
        <w:t xml:space="preserve">. </w:t>
      </w:r>
      <w:r>
        <w:rPr>
          <w:lang w:val="ru-RU"/>
        </w:rPr>
        <w:t>Он входит в большой набор</w:t>
      </w:r>
      <w:r w:rsidRPr="00D011DE">
        <w:rPr>
          <w:lang w:val="ru-RU"/>
        </w:rPr>
        <w:t xml:space="preserve"> </w:t>
      </w:r>
      <w:r>
        <w:rPr>
          <w:lang w:val="ru-RU"/>
        </w:rPr>
        <w:t xml:space="preserve">других </w:t>
      </w:r>
      <w:r w:rsidRPr="00A00E0A">
        <w:rPr>
          <w:i/>
          <w:lang w:val="ru-RU"/>
        </w:rPr>
        <w:t xml:space="preserve">Google </w:t>
      </w:r>
      <w:r w:rsidRPr="00A00E0A">
        <w:rPr>
          <w:i/>
        </w:rPr>
        <w:t>API</w:t>
      </w:r>
      <w:r w:rsidRPr="00D011DE">
        <w:rPr>
          <w:lang w:val="ru-RU"/>
        </w:rPr>
        <w:t xml:space="preserve"> </w:t>
      </w:r>
      <w:r>
        <w:rPr>
          <w:lang w:val="ru-RU"/>
        </w:rPr>
        <w:t xml:space="preserve">сервисов. </w:t>
      </w:r>
      <w:r w:rsidRPr="00A00E0A">
        <w:rPr>
          <w:i/>
          <w:lang w:val="ru-RU"/>
        </w:rPr>
        <w:t>Google APIs</w:t>
      </w:r>
      <w:r w:rsidRPr="00D011DE">
        <w:rPr>
          <w:lang w:val="ru-RU"/>
        </w:rPr>
        <w:t xml:space="preserve"> </w:t>
      </w:r>
      <w:r>
        <w:rPr>
          <w:lang w:val="ru-RU"/>
        </w:rPr>
        <w:t>–</w:t>
      </w:r>
      <w:r w:rsidRPr="00D011DE">
        <w:rPr>
          <w:lang w:val="ru-RU"/>
        </w:rPr>
        <w:t xml:space="preserve"> это набор интерфейсов прикладного программирования (</w:t>
      </w:r>
      <w:r w:rsidRPr="00A00E0A">
        <w:rPr>
          <w:i/>
          <w:lang w:val="ru-RU"/>
        </w:rPr>
        <w:t>API</w:t>
      </w:r>
      <w:r w:rsidRPr="00D011DE">
        <w:rPr>
          <w:lang w:val="ru-RU"/>
        </w:rPr>
        <w:t xml:space="preserve">), разработанный </w:t>
      </w:r>
      <w:r w:rsidRPr="00A00E0A">
        <w:rPr>
          <w:i/>
          <w:lang w:val="ru-RU"/>
        </w:rPr>
        <w:t>Google</w:t>
      </w:r>
      <w:r w:rsidRPr="00D011DE">
        <w:rPr>
          <w:lang w:val="ru-RU"/>
        </w:rPr>
        <w:t xml:space="preserve">, которые </w:t>
      </w:r>
      <w:r>
        <w:rPr>
          <w:lang w:val="ru-RU"/>
        </w:rPr>
        <w:t>позволяют взаимодействовать со с</w:t>
      </w:r>
      <w:r w:rsidRPr="00D011DE">
        <w:rPr>
          <w:lang w:val="ru-RU"/>
        </w:rPr>
        <w:t xml:space="preserve">лужбами </w:t>
      </w:r>
      <w:r w:rsidRPr="00A00E0A">
        <w:rPr>
          <w:i/>
          <w:lang w:val="ru-RU"/>
        </w:rPr>
        <w:t>Google</w:t>
      </w:r>
      <w:r w:rsidRPr="00D011DE">
        <w:rPr>
          <w:lang w:val="ru-RU"/>
        </w:rPr>
        <w:t xml:space="preserve"> и интегрировать их в другие службы. Примеры </w:t>
      </w:r>
      <w:r>
        <w:rPr>
          <w:lang w:val="ru-RU"/>
        </w:rPr>
        <w:t>таких интерфейсов –</w:t>
      </w:r>
      <w:r w:rsidRPr="00D011DE">
        <w:rPr>
          <w:lang w:val="ru-RU"/>
        </w:rPr>
        <w:t xml:space="preserve"> Поиск, </w:t>
      </w:r>
      <w:r w:rsidRPr="00A00E0A">
        <w:rPr>
          <w:i/>
          <w:lang w:val="ru-RU"/>
        </w:rPr>
        <w:t xml:space="preserve">Gmail, Translate </w:t>
      </w:r>
      <w:r w:rsidRPr="00A00E0A">
        <w:rPr>
          <w:lang w:val="ru-RU"/>
        </w:rPr>
        <w:t>и</w:t>
      </w:r>
      <w:r w:rsidRPr="00A00E0A">
        <w:rPr>
          <w:i/>
          <w:lang w:val="ru-RU"/>
        </w:rPr>
        <w:t xml:space="preserve"> Google Maps</w:t>
      </w:r>
      <w:r w:rsidRPr="00D011DE">
        <w:rPr>
          <w:lang w:val="ru-RU"/>
        </w:rPr>
        <w:t xml:space="preserve">. Сторонние приложения могут использовать эти </w:t>
      </w:r>
      <w:r w:rsidRPr="00A00E0A">
        <w:rPr>
          <w:i/>
          <w:lang w:val="ru-RU"/>
        </w:rPr>
        <w:t>API</w:t>
      </w:r>
      <w:r w:rsidRPr="00D011DE">
        <w:rPr>
          <w:lang w:val="ru-RU"/>
        </w:rPr>
        <w:t xml:space="preserve"> для использования или расширения функциональности существующих служб.</w:t>
      </w:r>
    </w:p>
    <w:p w14:paraId="75CAADFD" w14:textId="77777777" w:rsidR="00E85846" w:rsidRDefault="00E85846" w:rsidP="00E85846">
      <w:pPr>
        <w:ind w:firstLine="720"/>
        <w:rPr>
          <w:lang w:val="ru-RU"/>
        </w:rPr>
      </w:pPr>
      <w:r w:rsidRPr="00A00E0A">
        <w:rPr>
          <w:i/>
          <w:lang w:val="ru-RU"/>
        </w:rPr>
        <w:t>API</w:t>
      </w:r>
      <w:r w:rsidRPr="00D011DE">
        <w:rPr>
          <w:lang w:val="ru-RU"/>
        </w:rPr>
        <w:t xml:space="preserve"> предоставляют такие функции, как аналитика, машинное обучение или доступ к пользовательским данным (когда предоставляется разрешение на чтение данных). Другим важным примером является встроенная карта </w:t>
      </w:r>
      <w:r w:rsidRPr="00A00E0A">
        <w:rPr>
          <w:i/>
          <w:lang w:val="ru-RU"/>
        </w:rPr>
        <w:t>Google</w:t>
      </w:r>
      <w:r w:rsidRPr="00D011DE">
        <w:rPr>
          <w:lang w:val="ru-RU"/>
        </w:rPr>
        <w:t xml:space="preserve"> на веб-сайте, чего можно добиться с помощью </w:t>
      </w:r>
      <w:r w:rsidRPr="00A00E0A">
        <w:rPr>
          <w:i/>
          <w:lang w:val="ru-RU"/>
        </w:rPr>
        <w:t xml:space="preserve">Static maps API, Places API </w:t>
      </w:r>
      <w:r w:rsidRPr="00A00E0A">
        <w:rPr>
          <w:lang w:val="ru-RU"/>
        </w:rPr>
        <w:t>или</w:t>
      </w:r>
      <w:r w:rsidRPr="00A00E0A">
        <w:rPr>
          <w:i/>
          <w:lang w:val="ru-RU"/>
        </w:rPr>
        <w:t xml:space="preserve"> Google Earth API</w:t>
      </w:r>
      <w:r w:rsidRPr="00D011DE">
        <w:rPr>
          <w:lang w:val="ru-RU"/>
        </w:rPr>
        <w:t>.</w:t>
      </w:r>
    </w:p>
    <w:p w14:paraId="7B81B7CC" w14:textId="77777777" w:rsidR="00E85846" w:rsidRPr="006D2B42" w:rsidRDefault="00E85846" w:rsidP="00E85846">
      <w:pPr>
        <w:ind w:firstLine="720"/>
        <w:rPr>
          <w:lang w:val="ru-RU"/>
        </w:rPr>
      </w:pPr>
      <w:r w:rsidRPr="006D2B42">
        <w:rPr>
          <w:lang w:val="ru-RU"/>
        </w:rPr>
        <w:br w:type="page"/>
      </w:r>
    </w:p>
    <w:p w14:paraId="3A74F4BC" w14:textId="77777777" w:rsidR="00E85846" w:rsidRPr="00592FC8" w:rsidRDefault="00E85846" w:rsidP="00E85846">
      <w:pPr>
        <w:pStyle w:val="a"/>
        <w:ind w:left="935" w:hanging="215"/>
        <w:jc w:val="left"/>
        <w:rPr>
          <w:sz w:val="28"/>
        </w:rPr>
      </w:pPr>
      <w:r w:rsidRPr="00592FC8">
        <w:rPr>
          <w:sz w:val="28"/>
        </w:rPr>
        <w:lastRenderedPageBreak/>
        <w:t xml:space="preserve">Инженерные расчёты, используемые </w:t>
      </w:r>
      <w:r w:rsidRPr="00007274">
        <w:rPr>
          <w:sz w:val="28"/>
        </w:rPr>
        <w:t xml:space="preserve">      </w:t>
      </w:r>
      <w:r>
        <w:rPr>
          <w:sz w:val="28"/>
        </w:rPr>
        <w:t xml:space="preserve">                               </w:t>
      </w:r>
      <w:r w:rsidRPr="00592FC8">
        <w:rPr>
          <w:sz w:val="28"/>
        </w:rPr>
        <w:t>в дипломном проекте</w:t>
      </w:r>
    </w:p>
    <w:p w14:paraId="33DDB23B" w14:textId="77777777" w:rsidR="00E85846" w:rsidRPr="00592FC8" w:rsidRDefault="00E85846" w:rsidP="00E85846">
      <w:pPr>
        <w:pStyle w:val="a0"/>
        <w:jc w:val="left"/>
        <w:rPr>
          <w:rFonts w:eastAsia="Times New Roman" w:cs="Times New Roman"/>
          <w:bCs/>
          <w:szCs w:val="36"/>
          <w:lang w:eastAsia="ru-RU"/>
        </w:rPr>
      </w:pPr>
      <w:bookmarkStart w:id="179" w:name="_Hlk8555744"/>
      <w:r w:rsidRPr="00592FC8">
        <w:rPr>
          <w:rFonts w:eastAsia="Times New Roman" w:cs="Times New Roman"/>
          <w:bCs/>
          <w:szCs w:val="36"/>
          <w:lang w:eastAsia="ru-RU"/>
        </w:rPr>
        <w:t>Оценка объёма передаваемого трафика</w:t>
      </w:r>
      <w:bookmarkEnd w:id="179"/>
      <w:r w:rsidRPr="00592FC8">
        <w:rPr>
          <w:rFonts w:eastAsia="Times New Roman" w:cs="Times New Roman"/>
          <w:bCs/>
          <w:szCs w:val="36"/>
          <w:lang w:eastAsia="ru-RU"/>
        </w:rPr>
        <w:t xml:space="preserve"> между программным средством и </w:t>
      </w:r>
      <w:r w:rsidRPr="00713C30">
        <w:rPr>
          <w:rFonts w:eastAsia="Times New Roman" w:cs="Times New Roman"/>
          <w:bCs/>
          <w:i/>
          <w:szCs w:val="36"/>
          <w:lang w:eastAsia="ru-RU"/>
        </w:rPr>
        <w:t>Google Translation API</w:t>
      </w:r>
    </w:p>
    <w:p w14:paraId="5B0B446B" w14:textId="77777777" w:rsidR="00E85846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 w:rsidRPr="00C2770B">
        <w:rPr>
          <w:rFonts w:eastAsia="Times New Roman" w:cs="Times New Roman"/>
          <w:bCs/>
          <w:szCs w:val="36"/>
          <w:lang w:val="ru-RU" w:eastAsia="ru-RU"/>
        </w:rPr>
        <w:t>Интернет-трафик – объем данных, которыми обмениваются между собой компьютеры и прочие устройства, подключенные к сети Интернет. Количество трафика измеряется в гигабайтах, мегабайтах, килобайтах.</w:t>
      </w:r>
    </w:p>
    <w:p w14:paraId="5A4CA58B" w14:textId="77777777" w:rsidR="00E85846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 w:rsidRPr="00C2770B">
        <w:rPr>
          <w:rFonts w:eastAsia="Times New Roman" w:cs="Times New Roman"/>
          <w:bCs/>
          <w:szCs w:val="36"/>
          <w:lang w:val="ru-RU" w:eastAsia="ru-RU"/>
        </w:rPr>
        <w:t>Когда речь идет об обычном интернет-трафике, его можно делить на входящий и исходящий. Входящий трафик принимается устройством из интернета. Исходящий трафик передает устройство в сеть</w:t>
      </w:r>
      <w:r>
        <w:rPr>
          <w:rFonts w:eastAsia="Times New Roman" w:cs="Times New Roman"/>
          <w:bCs/>
          <w:szCs w:val="36"/>
          <w:lang w:val="ru-RU" w:eastAsia="ru-RU"/>
        </w:rPr>
        <w:t>[25</w:t>
      </w:r>
      <w:r w:rsidRPr="004F69D2">
        <w:rPr>
          <w:rFonts w:eastAsia="Times New Roman" w:cs="Times New Roman"/>
          <w:bCs/>
          <w:szCs w:val="36"/>
          <w:lang w:val="ru-RU" w:eastAsia="ru-RU"/>
        </w:rPr>
        <w:t>]</w:t>
      </w:r>
      <w:r w:rsidRPr="00C2770B">
        <w:rPr>
          <w:rFonts w:eastAsia="Times New Roman" w:cs="Times New Roman"/>
          <w:bCs/>
          <w:szCs w:val="36"/>
          <w:lang w:val="ru-RU" w:eastAsia="ru-RU"/>
        </w:rPr>
        <w:t>.</w:t>
      </w:r>
    </w:p>
    <w:p w14:paraId="4977BC2F" w14:textId="77777777" w:rsidR="00E85846" w:rsidRPr="00C2770B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 w:rsidRPr="00C2770B">
        <w:rPr>
          <w:rFonts w:eastAsia="Times New Roman" w:cs="Times New Roman"/>
          <w:bCs/>
          <w:szCs w:val="36"/>
          <w:lang w:val="ru-RU" w:eastAsia="ru-RU"/>
        </w:rPr>
        <w:t>В соответствии с природой трафика измерение в течение ограниченного промежутка времени соответствует регистрации конкретной реализации процесса переноса трафика. Таким образом, измерение - это выборка одной и нескольких случайных величин.</w:t>
      </w:r>
    </w:p>
    <w:p w14:paraId="117B2620" w14:textId="77777777" w:rsidR="00E85846" w:rsidRPr="00C2770B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 w:rsidRPr="00C2770B">
        <w:rPr>
          <w:rFonts w:eastAsia="Times New Roman" w:cs="Times New Roman"/>
          <w:bCs/>
          <w:szCs w:val="36"/>
          <w:lang w:val="ru-RU" w:eastAsia="ru-RU"/>
        </w:rPr>
        <w:t>Любое измерение в рамках процесса передачи трафика может быть реализовано с помощью объединения двух фундаментальных операций:</w:t>
      </w:r>
    </w:p>
    <w:p w14:paraId="3C72654E" w14:textId="77777777" w:rsidR="00E85846" w:rsidRPr="00C2770B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>
        <w:rPr>
          <w:lang w:val="ru-RU"/>
        </w:rPr>
        <w:t xml:space="preserve">1 </w:t>
      </w:r>
      <w:r>
        <w:rPr>
          <w:rFonts w:eastAsia="Times New Roman" w:cs="Times New Roman"/>
          <w:bCs/>
          <w:szCs w:val="36"/>
          <w:lang w:val="ru-RU" w:eastAsia="ru-RU"/>
        </w:rPr>
        <w:t>Число событий –</w:t>
      </w:r>
      <w:r w:rsidRPr="00C2770B">
        <w:rPr>
          <w:rFonts w:eastAsia="Times New Roman" w:cs="Times New Roman"/>
          <w:bCs/>
          <w:szCs w:val="36"/>
          <w:lang w:val="ru-RU" w:eastAsia="ru-RU"/>
        </w:rPr>
        <w:t xml:space="preserve"> например, количество звонков, количество ошибок (ложных звонков), количество прерванных звонков и т.д.</w:t>
      </w:r>
    </w:p>
    <w:p w14:paraId="0BA52659" w14:textId="77777777" w:rsidR="00E85846" w:rsidRPr="00C2770B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>
        <w:rPr>
          <w:lang w:val="ru-RU"/>
        </w:rPr>
        <w:t xml:space="preserve">2 </w:t>
      </w:r>
      <w:r>
        <w:rPr>
          <w:rFonts w:eastAsia="Times New Roman" w:cs="Times New Roman"/>
          <w:bCs/>
          <w:szCs w:val="36"/>
          <w:lang w:val="ru-RU" w:eastAsia="ru-RU"/>
        </w:rPr>
        <w:t>В</w:t>
      </w:r>
      <w:r w:rsidRPr="00C2770B">
        <w:rPr>
          <w:rFonts w:eastAsia="Times New Roman" w:cs="Times New Roman"/>
          <w:bCs/>
          <w:szCs w:val="36"/>
          <w:lang w:val="ru-RU" w:eastAsia="ru-RU"/>
        </w:rPr>
        <w:t>ременные интервалы</w:t>
      </w:r>
      <w:r>
        <w:rPr>
          <w:rFonts w:eastAsia="Times New Roman" w:cs="Times New Roman"/>
          <w:bCs/>
          <w:szCs w:val="36"/>
          <w:lang w:val="ru-RU" w:eastAsia="ru-RU"/>
        </w:rPr>
        <w:t xml:space="preserve"> –</w:t>
      </w:r>
      <w:r w:rsidRPr="00C2770B">
        <w:rPr>
          <w:rFonts w:eastAsia="Times New Roman" w:cs="Times New Roman"/>
          <w:bCs/>
          <w:szCs w:val="36"/>
          <w:lang w:val="ru-RU" w:eastAsia="ru-RU"/>
        </w:rPr>
        <w:t xml:space="preserve"> например, времена разговоров, времена ожидания соединения и т.д.</w:t>
      </w:r>
    </w:p>
    <w:p w14:paraId="59BCE2F9" w14:textId="77777777" w:rsidR="00E85846" w:rsidRPr="00C2770B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 w:rsidRPr="00C2770B">
        <w:rPr>
          <w:rFonts w:eastAsia="Times New Roman" w:cs="Times New Roman"/>
          <w:bCs/>
          <w:szCs w:val="36"/>
          <w:lang w:val="ru-RU" w:eastAsia="ru-RU"/>
        </w:rPr>
        <w:t xml:space="preserve">С помощью этих двух операций </w:t>
      </w:r>
      <w:r>
        <w:rPr>
          <w:rFonts w:eastAsia="Times New Roman" w:cs="Times New Roman"/>
          <w:bCs/>
          <w:szCs w:val="36"/>
          <w:lang w:val="ru-RU" w:eastAsia="ru-RU"/>
        </w:rPr>
        <w:t>можно</w:t>
      </w:r>
      <w:r w:rsidRPr="00C2770B">
        <w:rPr>
          <w:rFonts w:eastAsia="Times New Roman" w:cs="Times New Roman"/>
          <w:bCs/>
          <w:szCs w:val="36"/>
          <w:lang w:val="ru-RU" w:eastAsia="ru-RU"/>
        </w:rPr>
        <w:t xml:space="preserve"> получить любую характеристику трафика.</w:t>
      </w:r>
    </w:p>
    <w:p w14:paraId="3E5C3E9A" w14:textId="77777777" w:rsidR="00E85846" w:rsidRPr="00C2770B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 w:rsidRPr="00C2770B">
        <w:rPr>
          <w:rFonts w:eastAsia="Times New Roman" w:cs="Times New Roman"/>
          <w:bCs/>
          <w:szCs w:val="36"/>
          <w:lang w:val="ru-RU" w:eastAsia="ru-RU"/>
        </w:rPr>
        <w:t>Наиболее важными характеристиками являются объем (передаваемого) трафика, то есть сумма всех времен пребывания на линии в рамках заданного периода измерения.</w:t>
      </w:r>
    </w:p>
    <w:p w14:paraId="73DA731B" w14:textId="77777777" w:rsidR="00E85846" w:rsidRPr="00C2770B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 w:rsidRPr="00C2770B">
        <w:rPr>
          <w:rFonts w:eastAsia="Times New Roman" w:cs="Times New Roman"/>
          <w:bCs/>
          <w:szCs w:val="36"/>
          <w:lang w:val="ru-RU" w:eastAsia="ru-RU"/>
        </w:rPr>
        <w:t>С функциональной точки зрения методы измерения трафика могут быть разделены на следующие два класса:</w:t>
      </w:r>
    </w:p>
    <w:p w14:paraId="1E7ED8DC" w14:textId="77777777" w:rsidR="00E85846" w:rsidRPr="00C2770B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ins w:id="180" w:author="Anastasiya Urubleuskaya" w:date="2019-04-20T12:33:00Z">
        <w:r w:rsidRPr="000A57E2">
          <w:rPr>
            <w:lang w:val="ru-RU"/>
          </w:rPr>
          <w:t>–</w:t>
        </w:r>
      </w:ins>
      <w:r>
        <w:rPr>
          <w:lang w:val="ru-RU"/>
        </w:rPr>
        <w:t xml:space="preserve"> н</w:t>
      </w:r>
      <w:r w:rsidRPr="00C2770B">
        <w:rPr>
          <w:rFonts w:eastAsia="Times New Roman" w:cs="Times New Roman"/>
          <w:bCs/>
          <w:szCs w:val="36"/>
          <w:lang w:val="ru-RU" w:eastAsia="ru-RU"/>
        </w:rPr>
        <w:t>епрерывные методы измерения</w:t>
      </w:r>
      <w:r>
        <w:rPr>
          <w:rFonts w:eastAsia="Times New Roman" w:cs="Times New Roman"/>
          <w:bCs/>
          <w:szCs w:val="36"/>
          <w:lang w:val="ru-RU" w:eastAsia="ru-RU"/>
        </w:rPr>
        <w:t>;</w:t>
      </w:r>
    </w:p>
    <w:p w14:paraId="035221C1" w14:textId="77777777" w:rsidR="00E85846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ins w:id="181" w:author="Anastasiya Urubleuskaya" w:date="2019-04-20T12:33:00Z">
        <w:r w:rsidRPr="000A57E2">
          <w:rPr>
            <w:lang w:val="ru-RU"/>
          </w:rPr>
          <w:t>–</w:t>
        </w:r>
      </w:ins>
      <w:r>
        <w:rPr>
          <w:lang w:val="ru-RU"/>
        </w:rPr>
        <w:t xml:space="preserve"> д</w:t>
      </w:r>
      <w:r w:rsidRPr="00C2770B">
        <w:rPr>
          <w:rFonts w:eastAsia="Times New Roman" w:cs="Times New Roman"/>
          <w:bCs/>
          <w:szCs w:val="36"/>
          <w:lang w:val="ru-RU" w:eastAsia="ru-RU"/>
        </w:rPr>
        <w:t>искретные методы измерения</w:t>
      </w:r>
      <w:r>
        <w:rPr>
          <w:rFonts w:eastAsia="Times New Roman" w:cs="Times New Roman"/>
          <w:bCs/>
          <w:szCs w:val="36"/>
          <w:lang w:val="ru-RU" w:eastAsia="ru-RU"/>
        </w:rPr>
        <w:t>[26</w:t>
      </w:r>
      <w:r w:rsidRPr="004F69D2">
        <w:rPr>
          <w:rFonts w:eastAsia="Times New Roman" w:cs="Times New Roman"/>
          <w:bCs/>
          <w:szCs w:val="36"/>
          <w:lang w:val="ru-RU" w:eastAsia="ru-RU"/>
        </w:rPr>
        <w:t>]</w:t>
      </w:r>
      <w:r>
        <w:rPr>
          <w:rFonts w:eastAsia="Times New Roman" w:cs="Times New Roman"/>
          <w:bCs/>
          <w:szCs w:val="36"/>
          <w:lang w:val="ru-RU" w:eastAsia="ru-RU"/>
        </w:rPr>
        <w:t>.</w:t>
      </w:r>
    </w:p>
    <w:p w14:paraId="00E59493" w14:textId="77777777" w:rsidR="00E85846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>
        <w:rPr>
          <w:rFonts w:eastAsia="Times New Roman" w:cs="Times New Roman"/>
          <w:bCs/>
          <w:szCs w:val="36"/>
          <w:lang w:val="ru-RU" w:eastAsia="ru-RU"/>
        </w:rPr>
        <w:t xml:space="preserve">Для оценки передаваемого трафика было проведено тестирование, при котором приложение многократно обратилось к </w:t>
      </w:r>
      <w:r w:rsidRPr="00683260">
        <w:rPr>
          <w:rFonts w:eastAsia="Times New Roman" w:cs="Times New Roman"/>
          <w:bCs/>
          <w:i/>
          <w:szCs w:val="36"/>
          <w:lang w:eastAsia="ru-RU"/>
        </w:rPr>
        <w:t>API</w:t>
      </w:r>
      <w:r w:rsidRPr="00E1093B">
        <w:rPr>
          <w:rFonts w:eastAsia="Times New Roman" w:cs="Times New Roman"/>
          <w:bCs/>
          <w:szCs w:val="36"/>
          <w:lang w:val="ru-RU" w:eastAsia="ru-RU"/>
        </w:rPr>
        <w:t xml:space="preserve"> </w:t>
      </w:r>
      <w:r>
        <w:rPr>
          <w:rFonts w:eastAsia="Times New Roman" w:cs="Times New Roman"/>
          <w:bCs/>
          <w:szCs w:val="36"/>
          <w:lang w:val="ru-RU" w:eastAsia="ru-RU"/>
        </w:rPr>
        <w:t xml:space="preserve">для перевода с английского на русский в течение небольшого промежутка времени.  Количество запросов за 5 минут – 49. Средняя длина слова – 7 символов. Если посмотреть на график в </w:t>
      </w:r>
      <w:r w:rsidRPr="00683260">
        <w:rPr>
          <w:rFonts w:eastAsia="Times New Roman" w:cs="Times New Roman"/>
          <w:bCs/>
          <w:i/>
          <w:szCs w:val="36"/>
          <w:lang w:val="ru-RU" w:eastAsia="ru-RU"/>
        </w:rPr>
        <w:t>console.cloud.google.com</w:t>
      </w:r>
      <w:r>
        <w:rPr>
          <w:rFonts w:eastAsia="Times New Roman" w:cs="Times New Roman"/>
          <w:bCs/>
          <w:szCs w:val="36"/>
          <w:lang w:val="ru-RU" w:eastAsia="ru-RU"/>
        </w:rPr>
        <w:t>, изображенный на рисунке 3.1, то передаваемый трафик со стороны</w:t>
      </w:r>
      <w:r w:rsidRPr="00B818D0">
        <w:rPr>
          <w:rFonts w:eastAsia="Times New Roman" w:cs="Times New Roman"/>
          <w:bCs/>
          <w:szCs w:val="36"/>
          <w:lang w:val="ru-RU" w:eastAsia="ru-RU"/>
        </w:rPr>
        <w:t xml:space="preserve"> </w:t>
      </w:r>
      <w:r w:rsidRPr="00683260">
        <w:rPr>
          <w:rFonts w:eastAsia="Times New Roman" w:cs="Times New Roman"/>
          <w:bCs/>
          <w:i/>
          <w:szCs w:val="36"/>
          <w:lang w:val="ru-RU" w:eastAsia="ru-RU"/>
        </w:rPr>
        <w:t xml:space="preserve">Google Translation API </w:t>
      </w:r>
      <w:r>
        <w:rPr>
          <w:rFonts w:eastAsia="Times New Roman" w:cs="Times New Roman"/>
          <w:bCs/>
          <w:szCs w:val="36"/>
          <w:lang w:val="ru-RU" w:eastAsia="ru-RU"/>
        </w:rPr>
        <w:t>колеблется от 0,033 до 0,05 кб/с.</w:t>
      </w:r>
    </w:p>
    <w:p w14:paraId="02818C5F" w14:textId="77777777" w:rsidR="00E85846" w:rsidRPr="00E1093B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</w:p>
    <w:p w14:paraId="3EF2CF21" w14:textId="77777777" w:rsidR="00E85846" w:rsidRDefault="00E85846" w:rsidP="00E85846">
      <w:pPr>
        <w:jc w:val="center"/>
        <w:rPr>
          <w:bCs/>
          <w:noProof/>
          <w:szCs w:val="36"/>
          <w:lang w:val="ru-RU" w:eastAsia="ru-RU"/>
        </w:rPr>
      </w:pPr>
      <w:r>
        <w:rPr>
          <w:bCs/>
          <w:noProof/>
          <w:szCs w:val="36"/>
          <w:lang w:val="ru-RU" w:eastAsia="ru-RU"/>
        </w:rPr>
        <w:lastRenderedPageBreak/>
        <w:drawing>
          <wp:inline distT="0" distB="0" distL="0" distR="0" wp14:anchorId="30E3CE32" wp14:editId="2E6A1B1F">
            <wp:extent cx="3152775" cy="2705655"/>
            <wp:effectExtent l="19050" t="19050" r="9525" b="19050"/>
            <wp:docPr id="11" name="Picture 11" descr="C:\Users\Anastasiya_Urubleusk\AppData\Local\Microsoft\Windows\INetCache\Content.MSO\DDE8FA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stasiya_Urubleusk\AppData\Local\Microsoft\Windows\INetCache\Content.MSO\DDE8FAE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52" cy="27603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0FBAB" w14:textId="77777777" w:rsidR="00E85846" w:rsidRPr="00E23FAD" w:rsidRDefault="00E85846" w:rsidP="00E85846">
      <w:pPr>
        <w:jc w:val="center"/>
        <w:rPr>
          <w:bCs/>
          <w:noProof/>
          <w:szCs w:val="36"/>
          <w:lang w:val="ru-RU" w:eastAsia="ru-RU"/>
        </w:rPr>
      </w:pPr>
    </w:p>
    <w:p w14:paraId="34C3812D" w14:textId="77777777" w:rsidR="00E85846" w:rsidRDefault="00E85846" w:rsidP="00E85846">
      <w:pPr>
        <w:jc w:val="center"/>
        <w:rPr>
          <w:szCs w:val="26"/>
          <w:lang w:val="ru-RU"/>
        </w:rPr>
        <w:pPrChange w:id="182" w:author="Anastasiya Urubleuskaya" w:date="2019-04-20T12:32:00Z">
          <w:pPr>
            <w:ind w:firstLine="720"/>
          </w:pPr>
        </w:pPrChange>
      </w:pPr>
      <w:ins w:id="183" w:author="Anastasiya Urubleuskaya" w:date="2019-04-20T12:32:00Z">
        <w:r w:rsidRPr="00412693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Рисунок </w:t>
        </w:r>
      </w:ins>
      <w:r w:rsidRPr="00412693">
        <w:rPr>
          <w:rFonts w:cs="Times New Roman"/>
          <w:color w:val="000000"/>
          <w:szCs w:val="26"/>
          <w:shd w:val="clear" w:color="auto" w:fill="FFFFFF"/>
          <w:lang w:val="ru-RU"/>
        </w:rPr>
        <w:t>3</w:t>
      </w:r>
      <w:ins w:id="184" w:author="Anastasiya Urubleuskaya" w:date="2019-04-20T12:32:00Z">
        <w:r w:rsidRPr="00412693">
          <w:rPr>
            <w:rFonts w:cs="Times New Roman"/>
            <w:color w:val="000000"/>
            <w:szCs w:val="26"/>
            <w:shd w:val="clear" w:color="auto" w:fill="FFFFFF"/>
            <w:lang w:val="ru-RU"/>
          </w:rPr>
          <w:t>.</w:t>
        </w:r>
      </w:ins>
      <w:r w:rsidRPr="00412693">
        <w:rPr>
          <w:rFonts w:cs="Times New Roman"/>
          <w:color w:val="000000"/>
          <w:szCs w:val="26"/>
          <w:shd w:val="clear" w:color="auto" w:fill="FFFFFF"/>
          <w:lang w:val="ru-RU"/>
        </w:rPr>
        <w:t>1</w:t>
      </w:r>
      <w:ins w:id="185" w:author="Anastasiya Urubleuskaya" w:date="2019-04-20T12:32:00Z">
        <w:r w:rsidRPr="00412693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 – </w:t>
        </w:r>
      </w:ins>
      <w:r w:rsidRPr="00412693">
        <w:rPr>
          <w:szCs w:val="26"/>
          <w:lang w:val="ru-RU"/>
        </w:rPr>
        <w:t>График передаваемого трафика</w:t>
      </w:r>
    </w:p>
    <w:p w14:paraId="4B3F5BB6" w14:textId="77777777" w:rsidR="00E85846" w:rsidRPr="00412693" w:rsidRDefault="00E85846" w:rsidP="00E85846">
      <w:pPr>
        <w:jc w:val="center"/>
        <w:rPr>
          <w:ins w:id="186" w:author="Anastasiya Urubleuskaya" w:date="2019-04-20T12:28:00Z"/>
          <w:sz w:val="32"/>
          <w:lang w:val="ru-RU"/>
        </w:rPr>
      </w:pPr>
    </w:p>
    <w:p w14:paraId="58AE3014" w14:textId="77777777" w:rsidR="00E85846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>
        <w:rPr>
          <w:rFonts w:eastAsia="Times New Roman" w:cs="Times New Roman"/>
          <w:bCs/>
          <w:szCs w:val="36"/>
          <w:lang w:val="ru-RU" w:eastAsia="ru-RU"/>
        </w:rPr>
        <w:t xml:space="preserve">Аналогичное тестирование проводилось для разных комбинаций языков: перевод с белорусского на русский, с польского на русский, с испанского на русский, с итальянского на русский, с французского на русский, с немецкого на русский. В ходе тестирования были выбраны небольшие тексты на соответствующих языках. Среднее количество слов в тексте – 40. </w:t>
      </w:r>
    </w:p>
    <w:p w14:paraId="2D775CBD" w14:textId="77777777" w:rsidR="00E85846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  <w:r>
        <w:rPr>
          <w:rFonts w:eastAsia="Times New Roman" w:cs="Times New Roman"/>
          <w:bCs/>
          <w:szCs w:val="36"/>
          <w:lang w:val="ru-RU" w:eastAsia="ru-RU"/>
        </w:rPr>
        <w:t>При этом наибольший расход трафика отмечен при переводе с белорусского на русский – 14,32 кб. Стоит отметить, что и по времени данный перевод осуществлялся дольше остальных. Расход трафика при переводе с белорусского на русский приведён на рисунке 3.2.</w:t>
      </w:r>
    </w:p>
    <w:p w14:paraId="572D8099" w14:textId="77777777" w:rsidR="00E85846" w:rsidRDefault="00E85846" w:rsidP="00E85846">
      <w:pPr>
        <w:ind w:firstLine="720"/>
        <w:rPr>
          <w:rFonts w:eastAsia="Times New Roman" w:cs="Times New Roman"/>
          <w:bCs/>
          <w:szCs w:val="36"/>
          <w:lang w:val="ru-RU" w:eastAsia="ru-RU"/>
        </w:rPr>
      </w:pPr>
    </w:p>
    <w:p w14:paraId="07AB416E" w14:textId="77777777" w:rsidR="00E85846" w:rsidRDefault="00E85846" w:rsidP="00E85846">
      <w:pPr>
        <w:jc w:val="center"/>
        <w:rPr>
          <w:rFonts w:eastAsia="Times New Roman" w:cs="Times New Roman"/>
          <w:bCs/>
          <w:szCs w:val="36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79F4EA0" wp14:editId="75982C35">
            <wp:extent cx="2275205" cy="2637206"/>
            <wp:effectExtent l="19050" t="19050" r="10795" b="10795"/>
            <wp:docPr id="33" name="Рисунок 33" descr="https://pp.userapi.com/c854416/v854416316/5edbf/UsWGjoPlv9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4416/v854416316/5edbf/UsWGjoPlv9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8" b="22219"/>
                    <a:stretch/>
                  </pic:blipFill>
                  <pic:spPr bwMode="auto">
                    <a:xfrm>
                      <a:off x="0" y="0"/>
                      <a:ext cx="2283321" cy="26466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9D640" w14:textId="77777777" w:rsidR="00E85846" w:rsidRDefault="00E85846" w:rsidP="00E85846">
      <w:pPr>
        <w:jc w:val="center"/>
        <w:rPr>
          <w:rFonts w:eastAsia="Times New Roman" w:cs="Times New Roman"/>
          <w:bCs/>
          <w:szCs w:val="36"/>
          <w:lang w:val="ru-RU" w:eastAsia="ru-RU"/>
        </w:rPr>
      </w:pPr>
    </w:p>
    <w:p w14:paraId="3E9D456B" w14:textId="77777777" w:rsidR="00E85846" w:rsidRPr="00CA110C" w:rsidRDefault="00E85846" w:rsidP="00E85846">
      <w:pPr>
        <w:jc w:val="center"/>
        <w:rPr>
          <w:szCs w:val="26"/>
          <w:lang w:val="ru-RU"/>
        </w:rPr>
      </w:pPr>
      <w:ins w:id="187" w:author="Anastasiya Urubleuskaya" w:date="2019-04-20T12:32:00Z">
        <w:r w:rsidRPr="00412693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Рисунок </w:t>
        </w:r>
      </w:ins>
      <w:r w:rsidRPr="00412693">
        <w:rPr>
          <w:rFonts w:cs="Times New Roman"/>
          <w:color w:val="000000"/>
          <w:szCs w:val="26"/>
          <w:shd w:val="clear" w:color="auto" w:fill="FFFFFF"/>
          <w:lang w:val="ru-RU"/>
        </w:rPr>
        <w:t>3</w:t>
      </w:r>
      <w:ins w:id="188" w:author="Anastasiya Urubleuskaya" w:date="2019-04-20T12:32:00Z">
        <w:r w:rsidRPr="00412693">
          <w:rPr>
            <w:rFonts w:cs="Times New Roman"/>
            <w:color w:val="000000"/>
            <w:szCs w:val="26"/>
            <w:shd w:val="clear" w:color="auto" w:fill="FFFFFF"/>
            <w:lang w:val="ru-RU"/>
          </w:rPr>
          <w:t>.</w:t>
        </w:r>
      </w:ins>
      <w:r>
        <w:rPr>
          <w:rFonts w:cs="Times New Roman"/>
          <w:color w:val="000000"/>
          <w:szCs w:val="26"/>
          <w:shd w:val="clear" w:color="auto" w:fill="FFFFFF"/>
          <w:lang w:val="ru-RU"/>
        </w:rPr>
        <w:t>2</w:t>
      </w:r>
      <w:ins w:id="189" w:author="Anastasiya Urubleuskaya" w:date="2019-04-20T12:32:00Z">
        <w:r w:rsidRPr="00412693">
          <w:rPr>
            <w:rFonts w:cs="Times New Roman"/>
            <w:color w:val="000000"/>
            <w:szCs w:val="26"/>
            <w:shd w:val="clear" w:color="auto" w:fill="FFFFFF"/>
            <w:lang w:val="ru-RU"/>
          </w:rPr>
          <w:t xml:space="preserve"> – </w:t>
        </w:r>
      </w:ins>
      <w:r>
        <w:rPr>
          <w:rFonts w:eastAsia="Times New Roman" w:cs="Times New Roman"/>
          <w:bCs/>
          <w:szCs w:val="36"/>
          <w:lang w:val="ru-RU" w:eastAsia="ru-RU"/>
        </w:rPr>
        <w:t>Расход трафика при переводе с белорусского на русский</w:t>
      </w:r>
    </w:p>
    <w:p w14:paraId="327CF07D" w14:textId="77777777" w:rsidR="00E85846" w:rsidRDefault="00E85846" w:rsidP="00E85846">
      <w:pPr>
        <w:ind w:firstLine="720"/>
        <w:rPr>
          <w:rFonts w:cs="Times New Roman"/>
          <w:color w:val="000000"/>
          <w:sz w:val="26"/>
          <w:szCs w:val="26"/>
          <w:shd w:val="clear" w:color="auto" w:fill="FFFFFF"/>
          <w:lang w:val="ru-RU"/>
        </w:rPr>
      </w:pPr>
      <w:r>
        <w:rPr>
          <w:rFonts w:cs="Times New Roman"/>
          <w:color w:val="000000"/>
          <w:sz w:val="26"/>
          <w:szCs w:val="26"/>
          <w:shd w:val="clear" w:color="auto" w:fill="FFFFFF"/>
          <w:lang w:val="ru-RU"/>
        </w:rPr>
        <w:br w:type="page"/>
      </w:r>
    </w:p>
    <w:p w14:paraId="7E22C459" w14:textId="77777777" w:rsidR="00E85846" w:rsidRPr="0065173D" w:rsidRDefault="00E85846" w:rsidP="00E85846">
      <w:pPr>
        <w:pStyle w:val="a"/>
        <w:jc w:val="left"/>
        <w:rPr>
          <w:sz w:val="28"/>
        </w:rPr>
      </w:pPr>
      <w:r w:rsidRPr="0056056D">
        <w:rPr>
          <w:sz w:val="28"/>
        </w:rPr>
        <w:lastRenderedPageBreak/>
        <w:t xml:space="preserve">Эксплуатация программного средства </w:t>
      </w:r>
      <w:r w:rsidRPr="006C00E1">
        <w:rPr>
          <w:sz w:val="28"/>
        </w:rPr>
        <w:t xml:space="preserve">                       </w:t>
      </w:r>
      <w:r w:rsidRPr="0056056D">
        <w:rPr>
          <w:sz w:val="28"/>
        </w:rPr>
        <w:t xml:space="preserve">для чтения электронных книг и ведения </w:t>
      </w:r>
      <w:r w:rsidRPr="006C00E1">
        <w:rPr>
          <w:sz w:val="28"/>
        </w:rPr>
        <w:t xml:space="preserve">       </w:t>
      </w:r>
      <w:r w:rsidRPr="0056056D">
        <w:rPr>
          <w:sz w:val="28"/>
        </w:rPr>
        <w:t>словаря (переводчика)</w:t>
      </w:r>
    </w:p>
    <w:p w14:paraId="16D37B7A" w14:textId="77777777" w:rsidR="00E85846" w:rsidRDefault="00E85846" w:rsidP="00E85846">
      <w:pPr>
        <w:pStyle w:val="a0"/>
        <w:rPr>
          <w:rFonts w:eastAsia="Times New Roman" w:cs="Times New Roman"/>
          <w:bCs/>
          <w:szCs w:val="36"/>
          <w:lang w:eastAsia="ru-RU"/>
        </w:rPr>
      </w:pPr>
      <w:r w:rsidRPr="0056056D">
        <w:rPr>
          <w:rFonts w:eastAsia="Times New Roman" w:cs="Times New Roman"/>
          <w:bCs/>
          <w:szCs w:val="36"/>
          <w:lang w:eastAsia="ru-RU"/>
        </w:rPr>
        <w:t>Ввод в эксплуатацию программного средства</w:t>
      </w:r>
    </w:p>
    <w:p w14:paraId="4A34B596" w14:textId="77777777" w:rsidR="00E85846" w:rsidRPr="00B66572" w:rsidRDefault="00E85846" w:rsidP="00E85846">
      <w:pPr>
        <w:ind w:firstLine="720"/>
        <w:rPr>
          <w:szCs w:val="28"/>
          <w:lang w:val="ru-RU" w:eastAsia="ru-RU"/>
        </w:rPr>
      </w:pPr>
      <w:r w:rsidRPr="00B66572">
        <w:rPr>
          <w:szCs w:val="28"/>
          <w:lang w:val="ru-RU" w:eastAsia="ru-RU"/>
        </w:rPr>
        <w:t xml:space="preserve">Программное средство уже можно считать полностью готовым к эксплуатации. Однако в течение первого месяца приложение будет использоваться ограниченным кругом пользователей для проведения альфа-тестирования в качестве внутреннего приёмочного тестирования. Затем будет организованно бета-тестирование с привлечением добровольцев из числа обычных будущих пользователей продукта, которым будет доступна предварительная версия продукта (так называемая бета-версия).  </w:t>
      </w:r>
    </w:p>
    <w:p w14:paraId="63271328" w14:textId="77777777" w:rsidR="00E85846" w:rsidRPr="00B66572" w:rsidRDefault="00E85846" w:rsidP="00E85846">
      <w:pPr>
        <w:ind w:firstLine="720"/>
        <w:rPr>
          <w:szCs w:val="28"/>
          <w:lang w:val="ru-RU" w:eastAsia="ru-RU"/>
        </w:rPr>
      </w:pPr>
      <w:r w:rsidRPr="00B66572">
        <w:rPr>
          <w:szCs w:val="28"/>
          <w:lang w:val="ru-RU" w:eastAsia="ru-RU"/>
        </w:rPr>
        <w:t xml:space="preserve">После окончания упомянутых стадий тестирования и исправления ошибок планируется загрузка приложения в </w:t>
      </w:r>
      <w:r w:rsidRPr="00E569C4">
        <w:rPr>
          <w:i/>
          <w:szCs w:val="28"/>
          <w:lang w:eastAsia="ru-RU"/>
        </w:rPr>
        <w:t>Google</w:t>
      </w:r>
      <w:r w:rsidRPr="00E569C4">
        <w:rPr>
          <w:i/>
          <w:szCs w:val="28"/>
          <w:lang w:val="ru-RU" w:eastAsia="ru-RU"/>
        </w:rPr>
        <w:t xml:space="preserve"> </w:t>
      </w:r>
      <w:r w:rsidRPr="00E569C4">
        <w:rPr>
          <w:i/>
          <w:szCs w:val="28"/>
          <w:lang w:eastAsia="ru-RU"/>
        </w:rPr>
        <w:t>Play</w:t>
      </w:r>
      <w:r w:rsidRPr="00B66572">
        <w:rPr>
          <w:szCs w:val="28"/>
          <w:lang w:val="ru-RU" w:eastAsia="ru-RU"/>
        </w:rPr>
        <w:t>. Любое приложение, выкладываемое в магазин, должно иметь подписанный сертификат. Сертификат позволяет идентифицировать вас как автора программы. И если кто-то попытается выложить программу с таким же именем как у вас, то ему будет отказано из-за конфликта имён. Под именем приложения имеется в виду полное название пакета.</w:t>
      </w:r>
    </w:p>
    <w:p w14:paraId="6D16D34C" w14:textId="77777777" w:rsidR="00E85846" w:rsidRDefault="00E85846" w:rsidP="00E85846">
      <w:pPr>
        <w:ind w:firstLine="720"/>
        <w:rPr>
          <w:rFonts w:eastAsia="Times New Roman" w:cs="Times New Roman"/>
          <w:bCs/>
          <w:szCs w:val="28"/>
          <w:lang w:val="ru-RU" w:eastAsia="ru-RU"/>
        </w:rPr>
      </w:pPr>
      <w:r w:rsidRPr="00B66572">
        <w:rPr>
          <w:szCs w:val="28"/>
          <w:lang w:val="ru-RU" w:eastAsia="ru-RU"/>
        </w:rPr>
        <w:t xml:space="preserve">Чтобы </w:t>
      </w:r>
      <w:r w:rsidRPr="00B66572">
        <w:rPr>
          <w:rFonts w:eastAsia="Times New Roman" w:cs="Times New Roman"/>
          <w:bCs/>
          <w:szCs w:val="28"/>
          <w:lang w:val="ru-RU" w:eastAsia="ru-RU"/>
        </w:rPr>
        <w:t xml:space="preserve">подписать приложение уникальным сертификатом необходимо в </w:t>
      </w:r>
      <w:r w:rsidRPr="00E569C4">
        <w:rPr>
          <w:rFonts w:eastAsia="Times New Roman" w:cs="Times New Roman"/>
          <w:bCs/>
          <w:i/>
          <w:szCs w:val="28"/>
          <w:lang w:val="ru-RU" w:eastAsia="ru-RU"/>
        </w:rPr>
        <w:t>Android Studio</w:t>
      </w:r>
      <w:r w:rsidRPr="00B66572">
        <w:rPr>
          <w:rFonts w:eastAsia="Times New Roman" w:cs="Times New Roman"/>
          <w:bCs/>
          <w:szCs w:val="28"/>
          <w:lang w:val="ru-RU" w:eastAsia="ru-RU"/>
        </w:rPr>
        <w:t xml:space="preserve"> выбрать меню </w:t>
      </w:r>
      <w:r w:rsidRPr="00E569C4">
        <w:rPr>
          <w:rFonts w:eastAsia="Times New Roman" w:cs="Times New Roman"/>
          <w:bCs/>
          <w:i/>
          <w:szCs w:val="28"/>
          <w:lang w:val="ru-RU" w:eastAsia="ru-RU"/>
        </w:rPr>
        <w:t>Build – Generate Signed APK</w:t>
      </w:r>
      <w:r w:rsidRPr="00B66572">
        <w:rPr>
          <w:rFonts w:eastAsia="Times New Roman" w:cs="Times New Roman"/>
          <w:bCs/>
          <w:szCs w:val="28"/>
          <w:lang w:val="ru-RU" w:eastAsia="ru-RU"/>
        </w:rPr>
        <w:t>. Появится диалоговое окно мастера</w:t>
      </w:r>
      <w:r>
        <w:rPr>
          <w:rFonts w:eastAsia="Times New Roman" w:cs="Times New Roman"/>
          <w:bCs/>
          <w:szCs w:val="28"/>
          <w:lang w:val="ru-RU" w:eastAsia="ru-RU"/>
        </w:rPr>
        <w:t>, как на рисунке 4.1</w:t>
      </w:r>
      <w:r w:rsidRPr="00B66572">
        <w:rPr>
          <w:rFonts w:eastAsia="Times New Roman" w:cs="Times New Roman"/>
          <w:bCs/>
          <w:szCs w:val="28"/>
          <w:lang w:val="ru-RU" w:eastAsia="ru-RU"/>
        </w:rPr>
        <w:t>, которое необходимо заполнить данными.</w:t>
      </w:r>
    </w:p>
    <w:p w14:paraId="1FB50EC9" w14:textId="77777777" w:rsidR="00E85846" w:rsidRPr="00B66572" w:rsidRDefault="00E85846" w:rsidP="00E85846">
      <w:pPr>
        <w:ind w:firstLine="720"/>
        <w:rPr>
          <w:rFonts w:eastAsia="Times New Roman" w:cs="Times New Roman"/>
          <w:bCs/>
          <w:szCs w:val="28"/>
          <w:lang w:val="ru-RU" w:eastAsia="ru-RU"/>
        </w:rPr>
      </w:pPr>
    </w:p>
    <w:p w14:paraId="0004F862" w14:textId="77777777" w:rsidR="00E85846" w:rsidRDefault="00E85846" w:rsidP="00E85846">
      <w:pPr>
        <w:jc w:val="center"/>
        <w:rPr>
          <w:rFonts w:eastAsia="Times New Roman" w:cs="Times New Roman"/>
          <w:bCs/>
          <w:szCs w:val="28"/>
          <w:lang w:val="ru-RU" w:eastAsia="ru-RU"/>
        </w:rPr>
      </w:pPr>
      <w:r w:rsidRPr="00B66572">
        <w:rPr>
          <w:noProof/>
          <w:szCs w:val="28"/>
          <w:lang w:val="ru-RU" w:eastAsia="ru-RU"/>
        </w:rPr>
        <w:drawing>
          <wp:inline distT="0" distB="0" distL="0" distR="0" wp14:anchorId="69E4F685" wp14:editId="0FD24388">
            <wp:extent cx="4635500" cy="2859446"/>
            <wp:effectExtent l="0" t="0" r="0" b="0"/>
            <wp:docPr id="17" name="Picture 17" descr="Generate Signed A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enerate Signed AP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18" cy="28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8664" w14:textId="77777777" w:rsidR="00E85846" w:rsidRPr="00B66572" w:rsidRDefault="00E85846" w:rsidP="00E85846">
      <w:pPr>
        <w:jc w:val="center"/>
        <w:rPr>
          <w:rFonts w:eastAsia="Times New Roman" w:cs="Times New Roman"/>
          <w:bCs/>
          <w:szCs w:val="28"/>
          <w:lang w:val="ru-RU" w:eastAsia="ru-RU"/>
        </w:rPr>
      </w:pPr>
    </w:p>
    <w:p w14:paraId="3D658C69" w14:textId="77777777" w:rsidR="00E85846" w:rsidRPr="00B66572" w:rsidRDefault="00E85846" w:rsidP="00E85846">
      <w:pPr>
        <w:spacing w:after="200"/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190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Рисунок 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4.1</w:t>
      </w:r>
      <w:ins w:id="191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– </w:t>
        </w:r>
      </w:ins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Создание уникального сертификата</w:t>
      </w:r>
    </w:p>
    <w:p w14:paraId="7BC876ED" w14:textId="77777777" w:rsidR="00E85846" w:rsidRDefault="00E85846" w:rsidP="00E85846">
      <w:pPr>
        <w:ind w:firstLine="720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lastRenderedPageBreak/>
        <w:t>После заполнения всех полей должно появиться диалоговое окно с подтверждением создания сертификата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, как на рисунке 4.2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</w:t>
      </w:r>
    </w:p>
    <w:p w14:paraId="548759AF" w14:textId="77777777" w:rsidR="00E85846" w:rsidRPr="00B66572" w:rsidRDefault="00E85846" w:rsidP="00E85846">
      <w:pPr>
        <w:ind w:firstLine="720"/>
        <w:jc w:val="left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67886484" w14:textId="77777777" w:rsidR="00E85846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B66572">
        <w:rPr>
          <w:noProof/>
          <w:szCs w:val="28"/>
          <w:lang w:val="ru-RU" w:eastAsia="ru-RU"/>
        </w:rPr>
        <w:drawing>
          <wp:inline distT="0" distB="0" distL="0" distR="0" wp14:anchorId="10756B83" wp14:editId="03AA2F6D">
            <wp:extent cx="2756370" cy="1270000"/>
            <wp:effectExtent l="0" t="0" r="6350" b="6350"/>
            <wp:docPr id="18" name="Picture 18" descr="http://developer.alexanderklimov.ru/android/images/publish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eveloper.alexanderklimov.ru/android/images/publish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92" cy="128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02E7" w14:textId="77777777" w:rsidR="00E85846" w:rsidRPr="00B66572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67CD47C9" w14:textId="77777777" w:rsidR="00E85846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192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Рисунок 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4.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2</w:t>
      </w:r>
      <w:ins w:id="193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– </w:t>
        </w:r>
      </w:ins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Уведомление о создании сертификата</w:t>
      </w:r>
    </w:p>
    <w:p w14:paraId="4947CB34" w14:textId="77777777" w:rsidR="00E85846" w:rsidRPr="00B66572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624B53EB" w14:textId="77777777" w:rsidR="00E85846" w:rsidRDefault="00E85846" w:rsidP="00E85846">
      <w:pPr>
        <w:ind w:firstLine="720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В </w:t>
      </w:r>
      <w:r w:rsidRPr="00E569C4">
        <w:rPr>
          <w:rFonts w:cs="Times New Roman"/>
          <w:i/>
          <w:color w:val="000000"/>
          <w:szCs w:val="28"/>
          <w:shd w:val="clear" w:color="auto" w:fill="FFFFFF"/>
        </w:rPr>
        <w:t>Android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 xml:space="preserve"> </w:t>
      </w:r>
      <w:r w:rsidRPr="00E569C4">
        <w:rPr>
          <w:rFonts w:cs="Times New Roman"/>
          <w:i/>
          <w:color w:val="000000"/>
          <w:szCs w:val="28"/>
          <w:shd w:val="clear" w:color="auto" w:fill="FFFFFF"/>
        </w:rPr>
        <w:t>Studio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предусмотрен режим автоматического создания подписанного приложения. Щёлкните правой кнопкой мыши на папке 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>app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 в контекстом меню выберите пункт 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>Open Module Settings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Выберите раздел 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>app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в секции 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>Modules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После заполнения полей во вкладке 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>Signing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, переходите 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на вкладку 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>Build Types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 выбирай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те сборку 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>release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. В выпадающ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ем списке 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>Signing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>Config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выбирай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те только что созданную конфигурацию. По умолчанию она имеет имя </w:t>
      </w:r>
      <w:r w:rsidRPr="00E569C4">
        <w:rPr>
          <w:rFonts w:cs="Times New Roman"/>
          <w:i/>
          <w:color w:val="000000"/>
          <w:szCs w:val="28"/>
          <w:shd w:val="clear" w:color="auto" w:fill="FFFFFF"/>
          <w:lang w:val="ru-RU"/>
        </w:rPr>
        <w:t>config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</w:p>
    <w:p w14:paraId="7EDF49E4" w14:textId="77777777" w:rsidR="00E85846" w:rsidRDefault="00E85846" w:rsidP="00E85846">
      <w:pPr>
        <w:ind w:firstLine="720"/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  <w:lang w:val="ru-RU"/>
        </w:rPr>
        <w:t>Окно создания подписанного проекта изображено на рисунке 4.3.</w:t>
      </w:r>
    </w:p>
    <w:p w14:paraId="5722A2C4" w14:textId="77777777" w:rsidR="00E85846" w:rsidRPr="00B66572" w:rsidRDefault="00E85846" w:rsidP="00E85846">
      <w:pPr>
        <w:ind w:firstLine="720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66CB2B9E" w14:textId="77777777" w:rsidR="00E85846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B66572">
        <w:rPr>
          <w:noProof/>
          <w:szCs w:val="28"/>
          <w:lang w:val="ru-RU" w:eastAsia="ru-RU"/>
        </w:rPr>
        <w:drawing>
          <wp:inline distT="0" distB="0" distL="0" distR="0" wp14:anchorId="32EA09DE" wp14:editId="57895600">
            <wp:extent cx="5627381" cy="3835400"/>
            <wp:effectExtent l="0" t="0" r="0" b="0"/>
            <wp:docPr id="19" name="Picture 19" descr="http://developer.alexanderklimov.ru/android/images/publish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eveloper.alexanderklimov.ru/android/images/publish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602" cy="388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3440" w14:textId="77777777" w:rsidR="00E85846" w:rsidRPr="00B66572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2EC24BA6" w14:textId="77777777" w:rsidR="00E85846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194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Рисунок 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4.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3</w:t>
      </w:r>
      <w:ins w:id="195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– </w:t>
        </w:r>
      </w:ins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Создание подписанного приложения</w:t>
      </w:r>
    </w:p>
    <w:p w14:paraId="6EDCF552" w14:textId="77777777" w:rsidR="00E85846" w:rsidRDefault="00E85846" w:rsidP="00E85846">
      <w:pPr>
        <w:ind w:firstLine="720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lastRenderedPageBreak/>
        <w:t xml:space="preserve">Для того, чтобы опубликовать приложение в </w:t>
      </w:r>
      <w:r w:rsidRPr="00C7791A">
        <w:rPr>
          <w:rFonts w:cs="Times New Roman"/>
          <w:i/>
          <w:color w:val="000000"/>
          <w:szCs w:val="28"/>
          <w:shd w:val="clear" w:color="auto" w:fill="FFFFFF"/>
          <w:lang w:val="ru-RU"/>
        </w:rPr>
        <w:t>Google Play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, нужен аккаунт разработчика. Это особый тип аккаунта, который позволяет выкладывать приложение в </w:t>
      </w:r>
      <w:r w:rsidRPr="00C7791A">
        <w:rPr>
          <w:rFonts w:cs="Times New Roman"/>
          <w:i/>
          <w:color w:val="000000"/>
          <w:szCs w:val="28"/>
          <w:shd w:val="clear" w:color="auto" w:fill="FFFFFF"/>
          <w:lang w:val="ru-RU"/>
        </w:rPr>
        <w:t>Google Play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Создать его можно с помощью стандартного аккаунта </w:t>
      </w:r>
      <w:r w:rsidRPr="00C7791A">
        <w:rPr>
          <w:rFonts w:cs="Times New Roman"/>
          <w:i/>
          <w:color w:val="000000"/>
          <w:szCs w:val="28"/>
          <w:shd w:val="clear" w:color="auto" w:fill="FFFFFF"/>
          <w:lang w:val="ru-RU"/>
        </w:rPr>
        <w:t>Google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Необходимая часть процесса </w:t>
      </w:r>
      <w:r>
        <w:rPr>
          <w:lang w:val="ru-RU"/>
        </w:rPr>
        <w:t>–</w:t>
      </w:r>
      <w:ins w:id="196" w:author="Anastasiya Urubleuskaya" w:date="2019-04-20T12:03:00Z">
        <w:r w:rsidRPr="005A1280">
          <w:rPr>
            <w:lang w:val="ru-RU"/>
          </w:rPr>
          <w:t xml:space="preserve"> </w:t>
        </w:r>
      </w:ins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внесение разовой оплаты за согла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шение разработчика в размере 25 долларов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Уведомление о взносе изображено на рисунке 4.4.</w:t>
      </w:r>
    </w:p>
    <w:p w14:paraId="2DBC38B6" w14:textId="77777777" w:rsidR="00E85846" w:rsidRPr="00B66572" w:rsidRDefault="00E85846" w:rsidP="00E85846">
      <w:pPr>
        <w:ind w:firstLine="720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28D86394" w14:textId="77777777" w:rsidR="00E85846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B66572">
        <w:rPr>
          <w:noProof/>
          <w:szCs w:val="28"/>
          <w:lang w:val="ru-RU" w:eastAsia="ru-RU"/>
        </w:rPr>
        <w:drawing>
          <wp:inline distT="0" distB="0" distL="0" distR="0" wp14:anchorId="4AB51B5C" wp14:editId="20E77EB4">
            <wp:extent cx="4876800" cy="2219217"/>
            <wp:effectExtent l="19050" t="19050" r="19050" b="10160"/>
            <wp:docPr id="20" name="Picture 20" descr="Ð ÐµÐ³Ð¸ÑÑÑÐ°Ñ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Ð ÐµÐ³Ð¸ÑÑÑÐ°ÑÐ¸Ñ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1" r="5067" b="18750"/>
                    <a:stretch/>
                  </pic:blipFill>
                  <pic:spPr bwMode="auto">
                    <a:xfrm>
                      <a:off x="0" y="0"/>
                      <a:ext cx="4893496" cy="22268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0E6DB" w14:textId="77777777" w:rsidR="00E85846" w:rsidRPr="00B66572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56551AFA" w14:textId="77777777" w:rsidR="00E85846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197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Рисунок 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4.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4</w:t>
      </w:r>
      <w:ins w:id="198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–</w:t>
        </w:r>
      </w:ins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Регистрационный взнос в </w:t>
      </w:r>
      <w:r w:rsidRPr="00C7791A">
        <w:rPr>
          <w:rFonts w:cs="Times New Roman"/>
          <w:i/>
          <w:color w:val="000000"/>
          <w:szCs w:val="28"/>
          <w:shd w:val="clear" w:color="auto" w:fill="FFFFFF"/>
        </w:rPr>
        <w:t>G</w:t>
      </w:r>
      <w:r w:rsidRPr="00C7791A">
        <w:rPr>
          <w:rFonts w:cs="Times New Roman"/>
          <w:i/>
          <w:color w:val="000000"/>
          <w:szCs w:val="28"/>
          <w:shd w:val="clear" w:color="auto" w:fill="FFFFFF"/>
          <w:lang w:val="ru-RU"/>
        </w:rPr>
        <w:t xml:space="preserve">oogle </w:t>
      </w:r>
      <w:r w:rsidRPr="00C7791A">
        <w:rPr>
          <w:rFonts w:cs="Times New Roman"/>
          <w:i/>
          <w:color w:val="000000"/>
          <w:szCs w:val="28"/>
          <w:shd w:val="clear" w:color="auto" w:fill="FFFFFF"/>
        </w:rPr>
        <w:t>P</w:t>
      </w:r>
      <w:r w:rsidRPr="00C7791A">
        <w:rPr>
          <w:rFonts w:cs="Times New Roman"/>
          <w:i/>
          <w:color w:val="000000"/>
          <w:szCs w:val="28"/>
          <w:shd w:val="clear" w:color="auto" w:fill="FFFFFF"/>
          <w:lang w:val="ru-RU"/>
        </w:rPr>
        <w:t>lay</w:t>
      </w:r>
    </w:p>
    <w:p w14:paraId="19F8C43C" w14:textId="77777777" w:rsidR="00E85846" w:rsidRPr="00B66572" w:rsidRDefault="00E85846" w:rsidP="00E85846">
      <w:pPr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778CFC59" w14:textId="77777777" w:rsidR="00E85846" w:rsidRDefault="00E85846" w:rsidP="00E85846">
      <w:pPr>
        <w:ind w:firstLine="720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Если платёж прошел успешно, то ссылка на следующий шаг будет доступна и вы попадаете в специальный личный кабинет, где можете добавлять свои приложения. Загружаем подготовленный </w:t>
      </w:r>
      <w:r w:rsidRPr="00C7791A">
        <w:rPr>
          <w:rFonts w:cs="Times New Roman"/>
          <w:i/>
          <w:color w:val="000000"/>
          <w:szCs w:val="28"/>
          <w:shd w:val="clear" w:color="auto" w:fill="FFFFFF"/>
          <w:lang w:val="ru-RU"/>
        </w:rPr>
        <w:t>APK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-файл, а также необходимые картинки-скриншоты и значок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[</w:t>
      </w:r>
      <w:r w:rsidRPr="00407473">
        <w:rPr>
          <w:rFonts w:cs="Times New Roman"/>
          <w:color w:val="000000"/>
          <w:szCs w:val="28"/>
          <w:shd w:val="clear" w:color="auto" w:fill="FFFFFF"/>
          <w:lang w:val="ru-RU"/>
        </w:rPr>
        <w:t>30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].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Часть страницы загрузки приложения в личном кабинете можно увидеть на рисунке 4.5.</w:t>
      </w:r>
    </w:p>
    <w:p w14:paraId="76B9D844" w14:textId="77777777" w:rsidR="00E85846" w:rsidRPr="00B66572" w:rsidRDefault="00E85846" w:rsidP="00E85846">
      <w:pPr>
        <w:ind w:firstLine="720"/>
        <w:jc w:val="left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52AAA54F" w14:textId="77777777" w:rsidR="00E85846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B66572">
        <w:rPr>
          <w:noProof/>
          <w:szCs w:val="28"/>
          <w:lang w:val="ru-RU" w:eastAsia="ru-RU"/>
        </w:rPr>
        <w:drawing>
          <wp:inline distT="0" distB="0" distL="0" distR="0" wp14:anchorId="6BF4708B" wp14:editId="1B8E6455">
            <wp:extent cx="4927801" cy="2671948"/>
            <wp:effectExtent l="19050" t="19050" r="25400" b="14605"/>
            <wp:docPr id="21" name="Picture 21" descr="Ð ÐµÐ³Ð¸ÑÑÑÐ°Ñ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Ð ÐµÐ³Ð¸ÑÑÑÐ°ÑÐ¸Ñ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" t="22272" r="10766" b="26767"/>
                    <a:stretch/>
                  </pic:blipFill>
                  <pic:spPr bwMode="auto">
                    <a:xfrm>
                      <a:off x="0" y="0"/>
                      <a:ext cx="4997201" cy="270957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4A43C" w14:textId="77777777" w:rsidR="00E85846" w:rsidRPr="00B66572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1C6D7827" w14:textId="77777777" w:rsidR="00E85846" w:rsidRPr="00B66572" w:rsidRDefault="00E85846" w:rsidP="00E85846">
      <w:pPr>
        <w:spacing w:after="160"/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199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Рисунок 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4.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5</w:t>
      </w:r>
      <w:ins w:id="200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–</w:t>
        </w:r>
      </w:ins>
      <w:r w:rsidRPr="00B66572">
        <w:rPr>
          <w:szCs w:val="28"/>
          <w:lang w:val="ru-RU"/>
        </w:rPr>
        <w:t xml:space="preserve"> 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Личный кабинет в </w:t>
      </w:r>
      <w:r w:rsidRPr="00C7791A">
        <w:rPr>
          <w:rFonts w:cs="Times New Roman"/>
          <w:i/>
          <w:color w:val="000000"/>
          <w:szCs w:val="28"/>
          <w:shd w:val="clear" w:color="auto" w:fill="FFFFFF"/>
        </w:rPr>
        <w:t>G</w:t>
      </w:r>
      <w:r w:rsidRPr="00C7791A">
        <w:rPr>
          <w:rFonts w:cs="Times New Roman"/>
          <w:i/>
          <w:color w:val="000000"/>
          <w:szCs w:val="28"/>
          <w:shd w:val="clear" w:color="auto" w:fill="FFFFFF"/>
          <w:lang w:val="ru-RU"/>
        </w:rPr>
        <w:t xml:space="preserve">oogle </w:t>
      </w:r>
      <w:r w:rsidRPr="00C7791A">
        <w:rPr>
          <w:rFonts w:cs="Times New Roman"/>
          <w:i/>
          <w:color w:val="000000"/>
          <w:szCs w:val="28"/>
          <w:shd w:val="clear" w:color="auto" w:fill="FFFFFF"/>
        </w:rPr>
        <w:t>P</w:t>
      </w:r>
      <w:r w:rsidRPr="00C7791A">
        <w:rPr>
          <w:rFonts w:cs="Times New Roman"/>
          <w:i/>
          <w:color w:val="000000"/>
          <w:szCs w:val="28"/>
          <w:shd w:val="clear" w:color="auto" w:fill="FFFFFF"/>
          <w:lang w:val="ru-RU"/>
        </w:rPr>
        <w:t>lay</w:t>
      </w:r>
    </w:p>
    <w:p w14:paraId="2EA72871" w14:textId="77777777" w:rsidR="00E85846" w:rsidRPr="00B66572" w:rsidRDefault="00E85846" w:rsidP="00E85846">
      <w:pPr>
        <w:pStyle w:val="a0"/>
        <w:rPr>
          <w:rFonts w:eastAsia="Times New Roman" w:cs="Times New Roman"/>
          <w:bCs/>
          <w:szCs w:val="28"/>
          <w:lang w:eastAsia="ru-RU"/>
        </w:rPr>
      </w:pPr>
      <w:r w:rsidRPr="00B66572">
        <w:rPr>
          <w:rFonts w:eastAsia="Times New Roman" w:cs="Times New Roman"/>
          <w:bCs/>
          <w:szCs w:val="28"/>
          <w:lang w:eastAsia="ru-RU"/>
        </w:rPr>
        <w:lastRenderedPageBreak/>
        <w:t>Руководство к использованию разработанного программного средства</w:t>
      </w:r>
    </w:p>
    <w:p w14:paraId="5DC73A56" w14:textId="77777777" w:rsidR="00E85846" w:rsidRDefault="00E85846" w:rsidP="00E85846">
      <w:pPr>
        <w:ind w:firstLine="720"/>
        <w:rPr>
          <w:szCs w:val="28"/>
          <w:lang w:val="ru-RU" w:eastAsia="ru-RU"/>
        </w:rPr>
      </w:pPr>
      <w:r w:rsidRPr="00B66572">
        <w:rPr>
          <w:szCs w:val="28"/>
          <w:lang w:val="ru-RU" w:eastAsia="ru-RU"/>
        </w:rPr>
        <w:t xml:space="preserve">После запуска приложения </w:t>
      </w:r>
      <w:r>
        <w:rPr>
          <w:szCs w:val="28"/>
          <w:lang w:val="ru-RU" w:eastAsia="ru-RU"/>
        </w:rPr>
        <w:t>перед пользователем откроется</w:t>
      </w:r>
      <w:r w:rsidRPr="00B66572">
        <w:rPr>
          <w:szCs w:val="28"/>
          <w:lang w:val="ru-RU" w:eastAsia="ru-RU"/>
        </w:rPr>
        <w:t xml:space="preserve"> главное</w:t>
      </w:r>
      <w:r>
        <w:rPr>
          <w:szCs w:val="28"/>
          <w:lang w:val="ru-RU" w:eastAsia="ru-RU"/>
        </w:rPr>
        <w:t xml:space="preserve"> окно, так называемая библиотека</w:t>
      </w:r>
      <w:r w:rsidRPr="00B66572">
        <w:rPr>
          <w:szCs w:val="28"/>
          <w:lang w:val="ru-RU" w:eastAsia="ru-RU"/>
        </w:rPr>
        <w:t xml:space="preserve">, со всеми добавленными книгами. </w:t>
      </w:r>
      <w:r>
        <w:rPr>
          <w:szCs w:val="28"/>
          <w:lang w:val="ru-RU" w:eastAsia="ru-RU"/>
        </w:rPr>
        <w:t>Книги размещаются в вертикальном списке с использованием элемента</w:t>
      </w:r>
      <w:r w:rsidRPr="00782D1D">
        <w:rPr>
          <w:lang w:val="ru-RU"/>
        </w:rPr>
        <w:t xml:space="preserve"> </w:t>
      </w:r>
      <w:r w:rsidRPr="00C7791A">
        <w:rPr>
          <w:i/>
          <w:szCs w:val="28"/>
          <w:lang w:val="ru-RU" w:eastAsia="ru-RU"/>
        </w:rPr>
        <w:t>RecyclerView</w:t>
      </w:r>
      <w:r>
        <w:rPr>
          <w:szCs w:val="28"/>
          <w:lang w:val="ru-RU" w:eastAsia="ru-RU"/>
        </w:rPr>
        <w:t>. Здесь можно</w:t>
      </w:r>
      <w:r w:rsidRPr="00782D1D">
        <w:rPr>
          <w:szCs w:val="28"/>
          <w:lang w:val="ru-RU" w:eastAsia="ru-RU"/>
        </w:rPr>
        <w:t xml:space="preserve"> выбрать книгу для перехода в режим чтения или для её удаления из библиотеки.</w:t>
      </w:r>
      <w:r>
        <w:rPr>
          <w:szCs w:val="28"/>
          <w:lang w:val="ru-RU" w:eastAsia="ru-RU"/>
        </w:rPr>
        <w:t xml:space="preserve"> При длительном клике по книге открывается контекстное меню с возможностью её открытия или удаления.  </w:t>
      </w:r>
      <w:r w:rsidRPr="00782D1D">
        <w:rPr>
          <w:szCs w:val="28"/>
          <w:lang w:val="ru-RU" w:eastAsia="ru-RU"/>
        </w:rPr>
        <w:t>Чтобы добавить новую книгу необходи</w:t>
      </w:r>
      <w:r>
        <w:rPr>
          <w:szCs w:val="28"/>
          <w:lang w:val="ru-RU" w:eastAsia="ru-RU"/>
        </w:rPr>
        <w:t>мо нажать значок плюса на панели</w:t>
      </w:r>
      <w:r w:rsidRPr="00782D1D">
        <w:rPr>
          <w:szCs w:val="28"/>
          <w:lang w:val="ru-RU" w:eastAsia="ru-RU"/>
        </w:rPr>
        <w:t xml:space="preserve"> меню, при этом откроется </w:t>
      </w:r>
      <w:r>
        <w:rPr>
          <w:szCs w:val="28"/>
          <w:lang w:val="ru-RU" w:eastAsia="ru-RU"/>
        </w:rPr>
        <w:t>окно</w:t>
      </w:r>
      <w:r w:rsidRPr="00782D1D">
        <w:rPr>
          <w:szCs w:val="28"/>
          <w:lang w:val="ru-RU" w:eastAsia="ru-RU"/>
        </w:rPr>
        <w:t xml:space="preserve"> локального хранилища.</w:t>
      </w:r>
    </w:p>
    <w:p w14:paraId="3F15D36D" w14:textId="77777777" w:rsidR="00E85846" w:rsidRDefault="00E85846" w:rsidP="00E85846">
      <w:pPr>
        <w:ind w:firstLine="720"/>
        <w:rPr>
          <w:szCs w:val="28"/>
          <w:lang w:val="ru-RU" w:eastAsia="ru-RU"/>
        </w:rPr>
      </w:pPr>
      <w:r>
        <w:rPr>
          <w:szCs w:val="28"/>
          <w:lang w:val="ru-RU" w:eastAsia="ru-RU"/>
        </w:rPr>
        <w:t>Главное окно приложения изображено на рисунке 4.6.</w:t>
      </w:r>
    </w:p>
    <w:p w14:paraId="435CE2CD" w14:textId="77777777" w:rsidR="00E85846" w:rsidRPr="00B66572" w:rsidRDefault="00E85846" w:rsidP="00E85846">
      <w:pPr>
        <w:ind w:firstLine="720"/>
        <w:rPr>
          <w:szCs w:val="28"/>
          <w:lang w:val="ru-RU" w:eastAsia="ru-RU"/>
        </w:rPr>
      </w:pPr>
    </w:p>
    <w:p w14:paraId="5D75A305" w14:textId="77777777" w:rsidR="00E85846" w:rsidRDefault="00E85846" w:rsidP="00E85846">
      <w:pPr>
        <w:jc w:val="center"/>
        <w:rPr>
          <w:szCs w:val="28"/>
          <w:lang w:val="ru-RU" w:eastAsia="ru-RU"/>
        </w:rPr>
      </w:pPr>
      <w:r w:rsidRPr="00B66572">
        <w:rPr>
          <w:noProof/>
          <w:szCs w:val="28"/>
          <w:lang w:val="ru-RU" w:eastAsia="ru-RU"/>
        </w:rPr>
        <w:drawing>
          <wp:inline distT="0" distB="0" distL="0" distR="0" wp14:anchorId="40ABD0A5" wp14:editId="1A701386">
            <wp:extent cx="2972646" cy="5284381"/>
            <wp:effectExtent l="0" t="0" r="0" b="0"/>
            <wp:docPr id="23" name="Picture 23" descr="https://pp.userapi.com/c845120/v845120748/1fa2a2/KLcDsHEJy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p.userapi.com/c845120/v845120748/1fa2a2/KLcDsHEJyZ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440" cy="54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DAC6" w14:textId="77777777" w:rsidR="00E85846" w:rsidRPr="00B66572" w:rsidRDefault="00E85846" w:rsidP="00E85846">
      <w:pPr>
        <w:jc w:val="center"/>
        <w:rPr>
          <w:szCs w:val="28"/>
          <w:lang w:val="ru-RU" w:eastAsia="ru-RU"/>
        </w:rPr>
      </w:pPr>
    </w:p>
    <w:p w14:paraId="4D049D3E" w14:textId="77777777" w:rsidR="00E85846" w:rsidRDefault="00E85846" w:rsidP="00E85846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201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Рисунок 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4.6</w:t>
      </w:r>
      <w:ins w:id="202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–</w:t>
        </w:r>
      </w:ins>
      <w:r>
        <w:rPr>
          <w:szCs w:val="28"/>
          <w:lang w:val="ru-RU"/>
        </w:rPr>
        <w:t xml:space="preserve"> Г</w:t>
      </w:r>
      <w:r w:rsidRPr="00B66572">
        <w:rPr>
          <w:rFonts w:cs="Times New Roman"/>
          <w:color w:val="000000"/>
          <w:szCs w:val="28"/>
          <w:shd w:val="clear" w:color="auto" w:fill="FFFFFF"/>
          <w:lang w:val="ru-RU"/>
        </w:rPr>
        <w:t>лавное окно приложения</w:t>
      </w:r>
    </w:p>
    <w:p w14:paraId="45114005" w14:textId="77777777" w:rsidR="00E85846" w:rsidRPr="00B66572" w:rsidRDefault="00E85846" w:rsidP="00E85846">
      <w:pPr>
        <w:jc w:val="center"/>
        <w:rPr>
          <w:szCs w:val="28"/>
          <w:lang w:val="ru-RU" w:eastAsia="ru-RU"/>
        </w:rPr>
      </w:pPr>
    </w:p>
    <w:p w14:paraId="41D1DA41" w14:textId="77777777" w:rsidR="00E85846" w:rsidRPr="00551405" w:rsidRDefault="00E85846" w:rsidP="00E85846">
      <w:pPr>
        <w:keepNext/>
        <w:keepLines/>
        <w:suppressAutoHyphens/>
        <w:spacing w:before="360" w:after="360"/>
        <w:ind w:left="994" w:hanging="288"/>
        <w:jc w:val="left"/>
        <w:outlineLvl w:val="1"/>
        <w:rPr>
          <w:rFonts w:eastAsia="Times New Roman" w:cs="Times New Roman"/>
          <w:b/>
          <w:bCs/>
          <w:szCs w:val="36"/>
          <w:lang w:val="ru-RU" w:eastAsia="ru-RU"/>
        </w:rPr>
      </w:pPr>
      <w:bookmarkStart w:id="203" w:name="_Toc436671988"/>
      <w:r w:rsidRPr="00551405">
        <w:rPr>
          <w:rFonts w:eastAsia="Times New Roman" w:cs="Times New Roman"/>
          <w:b/>
          <w:bCs/>
          <w:szCs w:val="36"/>
          <w:lang w:val="ru-RU" w:eastAsia="ru-RU"/>
        </w:rPr>
        <w:lastRenderedPageBreak/>
        <w:t xml:space="preserve">5 </w:t>
      </w:r>
      <w:r>
        <w:rPr>
          <w:rFonts w:eastAsia="Times New Roman" w:cs="Times New Roman"/>
          <w:b/>
          <w:bCs/>
          <w:szCs w:val="36"/>
          <w:lang w:val="ru-RU" w:eastAsia="ru-RU"/>
        </w:rPr>
        <w:t xml:space="preserve"> 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>ТЕХНИКО-ЭКОНОМИЧЕСКОЕ ОБОСНОВАНИЕ</w:t>
      </w:r>
      <w:r>
        <w:rPr>
          <w:rFonts w:eastAsia="Times New Roman" w:cs="Times New Roman"/>
          <w:b/>
          <w:bCs/>
          <w:szCs w:val="36"/>
          <w:lang w:val="ru-RU" w:eastAsia="ru-RU"/>
        </w:rPr>
        <w:t xml:space="preserve">        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РАЗРАБОТКИ ПРОГРАММНОГО СРЕДСТВА ДЛЯ </w:t>
      </w:r>
      <w:r>
        <w:rPr>
          <w:rFonts w:eastAsia="Times New Roman" w:cs="Times New Roman"/>
          <w:b/>
          <w:bCs/>
          <w:szCs w:val="36"/>
          <w:lang w:val="ru-RU" w:eastAsia="ru-RU"/>
        </w:rPr>
        <w:t xml:space="preserve">      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ЧТЕНИЯ ЭЛЕКТРОННЫХ КНИГ И ВЕДЕНИЯ </w:t>
      </w:r>
      <w:r>
        <w:rPr>
          <w:rFonts w:eastAsia="Times New Roman" w:cs="Times New Roman"/>
          <w:b/>
          <w:bCs/>
          <w:szCs w:val="36"/>
          <w:lang w:val="ru-RU" w:eastAsia="ru-RU"/>
        </w:rPr>
        <w:t xml:space="preserve">               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>СЛОВАРЯ</w:t>
      </w:r>
      <w:r>
        <w:rPr>
          <w:rFonts w:eastAsia="Times New Roman" w:cs="Times New Roman"/>
          <w:b/>
          <w:bCs/>
          <w:szCs w:val="36"/>
          <w:lang w:val="ru-RU" w:eastAsia="ru-RU"/>
        </w:rPr>
        <w:t xml:space="preserve"> (ПЕРЕВОДЧИКА)</w:t>
      </w:r>
    </w:p>
    <w:p w14:paraId="2AAED2AC" w14:textId="77777777" w:rsidR="00E85846" w:rsidRPr="00551405" w:rsidRDefault="00E85846" w:rsidP="00E85846">
      <w:pPr>
        <w:keepNext/>
        <w:keepLines/>
        <w:suppressAutoHyphens/>
        <w:spacing w:before="360" w:after="360"/>
        <w:ind w:left="1191" w:hanging="482"/>
        <w:jc w:val="left"/>
        <w:outlineLvl w:val="1"/>
        <w:rPr>
          <w:rFonts w:eastAsia="Times New Roman" w:cs="Times New Roman"/>
          <w:b/>
          <w:bCs/>
          <w:szCs w:val="36"/>
          <w:lang w:val="ru-RU" w:eastAsia="ru-RU"/>
        </w:rPr>
      </w:pP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5.1 </w:t>
      </w:r>
      <w:bookmarkStart w:id="204" w:name="_Hlk8570777"/>
      <w:r w:rsidRPr="00551405">
        <w:rPr>
          <w:rFonts w:eastAsia="Times New Roman" w:cs="Times New Roman"/>
          <w:b/>
          <w:bCs/>
          <w:szCs w:val="36"/>
          <w:lang w:val="ru-RU" w:eastAsia="ru-RU"/>
        </w:rPr>
        <w:t>Описание функций, назначения и потенциальных пользователей ПО</w:t>
      </w:r>
      <w:bookmarkEnd w:id="204"/>
    </w:p>
    <w:p w14:paraId="0FD4C8E9" w14:textId="77777777" w:rsidR="00E85846" w:rsidRPr="00230845" w:rsidRDefault="00E85846" w:rsidP="00E85846">
      <w:pPr>
        <w:ind w:firstLine="709"/>
        <w:rPr>
          <w:rFonts w:cs="Times New Roman"/>
          <w:lang w:val="ru-RU"/>
        </w:rPr>
      </w:pPr>
      <w:r w:rsidRPr="00F34818">
        <w:rPr>
          <w:rFonts w:cs="Times New Roman"/>
          <w:lang w:val="ru-RU"/>
        </w:rPr>
        <w:t xml:space="preserve">Одной из важнейших стадий оценки проекта является разработка ТЭО.  </w:t>
      </w:r>
      <w:r w:rsidRPr="00230845">
        <w:rPr>
          <w:rFonts w:cs="Times New Roman"/>
          <w:lang w:val="ru-RU"/>
        </w:rPr>
        <w:t>Оно представляет собой официальный документ, содержащий все необходимые исследования, дающие возможность сделать обоснованный предварительный вывод о целесообразности инвестирования в конкретный проект.</w:t>
      </w:r>
    </w:p>
    <w:p w14:paraId="712C3D80" w14:textId="77777777" w:rsidR="00E85846" w:rsidRDefault="00E85846" w:rsidP="00E85846">
      <w:pPr>
        <w:ind w:firstLine="709"/>
        <w:rPr>
          <w:rFonts w:cs="Times New Roman"/>
          <w:lang w:val="ru-RU"/>
        </w:rPr>
      </w:pPr>
      <w:r w:rsidRPr="00230845">
        <w:rPr>
          <w:rFonts w:cs="Times New Roman"/>
          <w:lang w:val="ru-RU"/>
        </w:rPr>
        <w:t xml:space="preserve"> </w:t>
      </w:r>
      <w:r w:rsidRPr="00F34818">
        <w:rPr>
          <w:rFonts w:cs="Times New Roman"/>
          <w:lang w:val="ru-RU"/>
        </w:rPr>
        <w:t>Главной задачей при составлении ТЭО является оценка затрат на инвестиционный проект и его результатов, анализ срока окупаемости проекта. Поэтому разрабатываемое ПО должно быть не только совершенным в техническом плане, но и выгодными с точки зрения экономики.</w:t>
      </w:r>
    </w:p>
    <w:p w14:paraId="494053CE" w14:textId="77777777" w:rsidR="00E85846" w:rsidRPr="00F34818" w:rsidRDefault="00E85846" w:rsidP="00E85846">
      <w:pPr>
        <w:ind w:firstLine="709"/>
        <w:rPr>
          <w:rFonts w:cs="Times New Roman"/>
          <w:lang w:val="ru-RU"/>
        </w:rPr>
      </w:pPr>
      <w:r>
        <w:rPr>
          <w:rFonts w:cs="Times New Roman"/>
          <w:lang w:val="ru-RU"/>
        </w:rPr>
        <w:t>Целью</w:t>
      </w:r>
      <w:r w:rsidRPr="00230845">
        <w:rPr>
          <w:rFonts w:cs="Times New Roman"/>
          <w:lang w:val="ru-RU"/>
        </w:rPr>
        <w:t xml:space="preserve"> экономического расчёта является определение с экономической точки зрения целесообразности разработки, внедрения и использования данного </w:t>
      </w:r>
      <w:r>
        <w:rPr>
          <w:rFonts w:cs="Times New Roman"/>
          <w:lang w:val="ru-RU"/>
        </w:rPr>
        <w:t>программного средства</w:t>
      </w:r>
      <w:r w:rsidRPr="00230845">
        <w:rPr>
          <w:rFonts w:cs="Times New Roman"/>
          <w:lang w:val="ru-RU"/>
        </w:rPr>
        <w:t xml:space="preserve">, относительно его </w:t>
      </w:r>
      <w:r>
        <w:rPr>
          <w:rFonts w:cs="Times New Roman"/>
          <w:lang w:val="ru-RU"/>
        </w:rPr>
        <w:t>аналогов.</w:t>
      </w:r>
    </w:p>
    <w:p w14:paraId="43DBECDD" w14:textId="77777777" w:rsidR="00E85846" w:rsidRPr="00F34818" w:rsidRDefault="00E85846" w:rsidP="00E85846">
      <w:pPr>
        <w:ind w:firstLine="709"/>
        <w:rPr>
          <w:rFonts w:cs="Times New Roman"/>
          <w:lang w:val="ru-RU"/>
        </w:rPr>
      </w:pPr>
      <w:commentRangeStart w:id="205"/>
      <w:r w:rsidRPr="00F34818">
        <w:rPr>
          <w:rFonts w:cs="Times New Roman"/>
          <w:lang w:val="ru-RU"/>
        </w:rPr>
        <w:t>Разработанное приложени</w:t>
      </w:r>
      <w:r>
        <w:rPr>
          <w:rFonts w:cs="Times New Roman"/>
          <w:lang w:val="ru-RU"/>
        </w:rPr>
        <w:t xml:space="preserve">е представляет собой мобильное </w:t>
      </w:r>
      <w:r w:rsidRPr="00C7791A">
        <w:rPr>
          <w:rFonts w:cs="Times New Roman"/>
          <w:i/>
        </w:rPr>
        <w:t>A</w:t>
      </w:r>
      <w:r w:rsidRPr="00C7791A">
        <w:rPr>
          <w:rFonts w:cs="Times New Roman"/>
          <w:i/>
          <w:lang w:val="ru-RU"/>
        </w:rPr>
        <w:t>ndroid</w:t>
      </w:r>
      <w:r>
        <w:rPr>
          <w:rFonts w:cs="Times New Roman"/>
          <w:lang w:val="ru-RU"/>
        </w:rPr>
        <w:t>-</w:t>
      </w:r>
      <w:r w:rsidRPr="00F34818">
        <w:rPr>
          <w:rFonts w:cs="Times New Roman"/>
          <w:lang w:val="ru-RU"/>
        </w:rPr>
        <w:t xml:space="preserve"> приложение для чтения электронных книг с возможностью перевода и ведения словаря.</w:t>
      </w:r>
    </w:p>
    <w:p w14:paraId="671AAAC2" w14:textId="77777777" w:rsidR="00E85846" w:rsidRPr="00F34818" w:rsidRDefault="00E85846" w:rsidP="00E85846">
      <w:pPr>
        <w:ind w:firstLine="709"/>
        <w:rPr>
          <w:rFonts w:cs="Times New Roman"/>
          <w:lang w:val="ru-RU"/>
        </w:rPr>
      </w:pPr>
      <w:r w:rsidRPr="00F34818">
        <w:rPr>
          <w:rFonts w:cs="Times New Roman"/>
          <w:lang w:val="ru-RU"/>
        </w:rPr>
        <w:t>Мобильное приложение позволяет:</w:t>
      </w:r>
    </w:p>
    <w:p w14:paraId="0515B177" w14:textId="77777777" w:rsidR="00E85846" w:rsidRPr="00F34818" w:rsidRDefault="00E85846" w:rsidP="00E85846">
      <w:pPr>
        <w:ind w:firstLine="709"/>
        <w:rPr>
          <w:rFonts w:cs="Times New Roman"/>
          <w:lang w:val="ru-RU"/>
        </w:rPr>
      </w:pPr>
      <w:r>
        <w:rPr>
          <w:lang w:val="ru-RU"/>
        </w:rPr>
        <w:t>–</w:t>
      </w:r>
      <w:ins w:id="206" w:author="Anastasiya Urubleuskaya" w:date="2019-04-20T12:03:00Z">
        <w:r w:rsidRPr="005A1280">
          <w:rPr>
            <w:lang w:val="ru-RU"/>
          </w:rPr>
          <w:t xml:space="preserve"> </w:t>
        </w:r>
      </w:ins>
      <w:r w:rsidRPr="00F34818">
        <w:rPr>
          <w:rFonts w:cs="Times New Roman"/>
          <w:lang w:val="ru-RU"/>
        </w:rPr>
        <w:t>добавлять в библиотеку книги разных форматов</w:t>
      </w:r>
      <w:r>
        <w:rPr>
          <w:rFonts w:cs="Times New Roman"/>
          <w:lang w:val="ru-RU"/>
        </w:rPr>
        <w:t>;</w:t>
      </w:r>
    </w:p>
    <w:p w14:paraId="2C45E5AB" w14:textId="77777777" w:rsidR="00E85846" w:rsidRPr="00F34818" w:rsidRDefault="00E85846" w:rsidP="00E85846">
      <w:pPr>
        <w:ind w:firstLine="709"/>
        <w:rPr>
          <w:rFonts w:cs="Times New Roman"/>
          <w:lang w:val="ru-RU"/>
        </w:rPr>
      </w:pPr>
      <w:r>
        <w:rPr>
          <w:lang w:val="ru-RU"/>
        </w:rPr>
        <w:t>–</w:t>
      </w:r>
      <w:ins w:id="207" w:author="Anastasiya Urubleuskaya" w:date="2019-04-20T12:03:00Z">
        <w:r w:rsidRPr="005A1280">
          <w:rPr>
            <w:lang w:val="ru-RU"/>
          </w:rPr>
          <w:t xml:space="preserve"> </w:t>
        </w:r>
      </w:ins>
      <w:r w:rsidRPr="00F34818">
        <w:rPr>
          <w:rFonts w:cs="Times New Roman"/>
          <w:lang w:val="ru-RU"/>
        </w:rPr>
        <w:t>при чтении иностранных книг осуществлять перевод непонятных слов</w:t>
      </w:r>
      <w:r>
        <w:rPr>
          <w:rFonts w:cs="Times New Roman"/>
          <w:lang w:val="ru-RU"/>
        </w:rPr>
        <w:t>;</w:t>
      </w:r>
      <w:r w:rsidRPr="00F34818">
        <w:rPr>
          <w:rFonts w:cs="Times New Roman"/>
          <w:lang w:val="ru-RU"/>
        </w:rPr>
        <w:t xml:space="preserve"> </w:t>
      </w:r>
    </w:p>
    <w:p w14:paraId="108896E2" w14:textId="77777777" w:rsidR="00E85846" w:rsidRPr="00F34818" w:rsidRDefault="00E85846" w:rsidP="00E85846">
      <w:pPr>
        <w:ind w:firstLine="709"/>
        <w:rPr>
          <w:rFonts w:cs="Times New Roman"/>
          <w:lang w:val="ru-RU"/>
        </w:rPr>
      </w:pPr>
      <w:r>
        <w:rPr>
          <w:lang w:val="ru-RU"/>
        </w:rPr>
        <w:t>–</w:t>
      </w:r>
      <w:ins w:id="208" w:author="Anastasiya Urubleuskaya" w:date="2019-04-20T12:03:00Z">
        <w:r w:rsidRPr="005A1280">
          <w:rPr>
            <w:lang w:val="ru-RU"/>
          </w:rPr>
          <w:t xml:space="preserve"> </w:t>
        </w:r>
      </w:ins>
      <w:r w:rsidRPr="00F34818">
        <w:rPr>
          <w:rFonts w:cs="Times New Roman"/>
          <w:lang w:val="ru-RU"/>
        </w:rPr>
        <w:t>сохранять перевод в словаре</w:t>
      </w:r>
      <w:r>
        <w:rPr>
          <w:rFonts w:cs="Times New Roman"/>
          <w:lang w:val="ru-RU"/>
        </w:rPr>
        <w:t>;</w:t>
      </w:r>
    </w:p>
    <w:p w14:paraId="631113B2" w14:textId="77777777" w:rsidR="00E85846" w:rsidRPr="00F34818" w:rsidRDefault="00E85846" w:rsidP="00E85846">
      <w:pPr>
        <w:ind w:firstLine="709"/>
        <w:rPr>
          <w:rFonts w:cs="Times New Roman"/>
          <w:lang w:val="ru-RU"/>
        </w:rPr>
      </w:pPr>
      <w:r>
        <w:rPr>
          <w:lang w:val="ru-RU"/>
        </w:rPr>
        <w:t>–</w:t>
      </w:r>
      <w:ins w:id="209" w:author="Anastasiya Urubleuskaya" w:date="2019-04-20T12:03:00Z">
        <w:r w:rsidRPr="005A1280">
          <w:rPr>
            <w:lang w:val="ru-RU"/>
          </w:rPr>
          <w:t xml:space="preserve"> </w:t>
        </w:r>
      </w:ins>
      <w:r w:rsidRPr="00F34818">
        <w:rPr>
          <w:rFonts w:cs="Times New Roman"/>
          <w:lang w:val="ru-RU"/>
        </w:rPr>
        <w:t>вести отдельный словарь к каждой книге</w:t>
      </w:r>
      <w:r>
        <w:rPr>
          <w:rFonts w:cs="Times New Roman"/>
          <w:lang w:val="ru-RU"/>
        </w:rPr>
        <w:t>.</w:t>
      </w:r>
    </w:p>
    <w:p w14:paraId="212D8B54" w14:textId="77777777" w:rsidR="00E85846" w:rsidRPr="00F34818" w:rsidRDefault="00E85846" w:rsidP="00E85846">
      <w:pPr>
        <w:ind w:firstLine="709"/>
        <w:rPr>
          <w:rFonts w:cs="Times New Roman"/>
          <w:lang w:val="ru-RU"/>
        </w:rPr>
      </w:pPr>
      <w:r w:rsidRPr="00F34818">
        <w:rPr>
          <w:rFonts w:cs="Times New Roman"/>
          <w:lang w:val="ru-RU"/>
        </w:rPr>
        <w:t xml:space="preserve">Разработка приложения осуществлялась в </w:t>
      </w:r>
      <w:r w:rsidRPr="00C7791A">
        <w:rPr>
          <w:rFonts w:cs="Times New Roman"/>
          <w:i/>
        </w:rPr>
        <w:t>Android</w:t>
      </w:r>
      <w:r w:rsidRPr="00C7791A">
        <w:rPr>
          <w:rFonts w:cs="Times New Roman"/>
          <w:i/>
          <w:lang w:val="ru-RU"/>
        </w:rPr>
        <w:t xml:space="preserve"> </w:t>
      </w:r>
      <w:r w:rsidRPr="00C7791A">
        <w:rPr>
          <w:rFonts w:cs="Times New Roman"/>
          <w:i/>
        </w:rPr>
        <w:t>Studio</w:t>
      </w:r>
      <w:r w:rsidRPr="00F34818">
        <w:rPr>
          <w:rFonts w:cs="Times New Roman"/>
          <w:lang w:val="ru-RU"/>
        </w:rPr>
        <w:t>.</w:t>
      </w:r>
    </w:p>
    <w:p w14:paraId="6B46CC10" w14:textId="77777777" w:rsidR="00E85846" w:rsidRPr="00F34818" w:rsidRDefault="00E85846" w:rsidP="00E85846">
      <w:pPr>
        <w:ind w:firstLine="709"/>
        <w:rPr>
          <w:rFonts w:cs="Times New Roman"/>
          <w:lang w:val="ru-RU"/>
        </w:rPr>
      </w:pPr>
      <w:r w:rsidRPr="00F34818">
        <w:rPr>
          <w:rFonts w:cs="Times New Roman"/>
          <w:lang w:val="ru-RU"/>
        </w:rPr>
        <w:t xml:space="preserve">Данное приложение разрабатывается </w:t>
      </w:r>
      <w:r w:rsidRPr="00C7791A">
        <w:rPr>
          <w:rFonts w:cs="Times New Roman"/>
          <w:i/>
        </w:rPr>
        <w:t>EPAM</w:t>
      </w:r>
      <w:r>
        <w:rPr>
          <w:rFonts w:cs="Times New Roman"/>
          <w:lang w:val="ru-RU"/>
        </w:rPr>
        <w:t xml:space="preserve"> и предназначе</w:t>
      </w:r>
      <w:r w:rsidRPr="00F34818">
        <w:rPr>
          <w:rFonts w:cs="Times New Roman"/>
          <w:lang w:val="ru-RU"/>
        </w:rPr>
        <w:t xml:space="preserve">но для использования широким кругом пользователей и свободного распространения на рынке </w:t>
      </w:r>
      <w:r w:rsidRPr="00C7791A">
        <w:rPr>
          <w:rFonts w:cs="Times New Roman"/>
          <w:i/>
          <w:lang w:val="ru-RU"/>
        </w:rPr>
        <w:t>IT</w:t>
      </w:r>
      <w:r w:rsidRPr="00F34818">
        <w:rPr>
          <w:rFonts w:cs="Times New Roman"/>
          <w:lang w:val="ru-RU"/>
        </w:rPr>
        <w:t xml:space="preserve">. Главная цель проекта – увеличить количество читающих пользователей, сделать более удобным процесс чтения книг в оригинале. </w:t>
      </w:r>
    </w:p>
    <w:p w14:paraId="160F64A5" w14:textId="77777777" w:rsidR="00E85846" w:rsidRPr="00F34818" w:rsidRDefault="00E85846" w:rsidP="00E85846">
      <w:pPr>
        <w:ind w:firstLine="709"/>
        <w:rPr>
          <w:rFonts w:cs="Times New Roman"/>
          <w:lang w:val="ru-RU"/>
        </w:rPr>
      </w:pPr>
      <w:r w:rsidRPr="00F34818">
        <w:rPr>
          <w:rFonts w:cs="Times New Roman"/>
          <w:lang w:val="ru-RU"/>
        </w:rPr>
        <w:t>Приложение может использоваться всеми, кто любит читать или хочет повысить уровень иностранного языка.</w:t>
      </w:r>
    </w:p>
    <w:p w14:paraId="6794D7E5" w14:textId="77777777" w:rsidR="00E85846" w:rsidRDefault="00E85846" w:rsidP="00E85846">
      <w:pPr>
        <w:ind w:firstLine="709"/>
        <w:rPr>
          <w:rFonts w:cs="Times New Roman"/>
          <w:lang w:val="ru-RU"/>
        </w:rPr>
      </w:pPr>
      <w:r w:rsidRPr="00F34818">
        <w:rPr>
          <w:rFonts w:cs="Times New Roman"/>
          <w:lang w:val="ru-RU"/>
        </w:rPr>
        <w:t xml:space="preserve">Реализация приложения планируется через </w:t>
      </w:r>
      <w:r w:rsidRPr="00C7791A">
        <w:rPr>
          <w:rFonts w:cs="Times New Roman"/>
          <w:i/>
          <w:lang w:val="ru-RU"/>
        </w:rPr>
        <w:t>Google Play Market</w:t>
      </w:r>
      <w:r w:rsidRPr="00F34818">
        <w:rPr>
          <w:rFonts w:cs="Times New Roman"/>
          <w:lang w:val="ru-RU"/>
        </w:rPr>
        <w:t xml:space="preserve"> бесплатно с добавлением платной рекламы.</w:t>
      </w:r>
      <w:commentRangeEnd w:id="205"/>
      <w:r w:rsidRPr="00F34818">
        <w:rPr>
          <w:rFonts w:cs="Times New Roman"/>
          <w:lang w:val="ru-RU"/>
        </w:rPr>
        <w:commentReference w:id="205"/>
      </w:r>
    </w:p>
    <w:p w14:paraId="542B50BF" w14:textId="77777777" w:rsidR="00E85846" w:rsidRPr="00551405" w:rsidRDefault="00E85846" w:rsidP="00E85846">
      <w:pPr>
        <w:keepNext/>
        <w:keepLines/>
        <w:suppressAutoHyphens/>
        <w:spacing w:before="360" w:after="360"/>
        <w:ind w:left="1333" w:hanging="624"/>
        <w:outlineLvl w:val="1"/>
        <w:rPr>
          <w:rFonts w:eastAsia="Times New Roman" w:cs="Times New Roman"/>
          <w:b/>
          <w:bCs/>
          <w:szCs w:val="36"/>
          <w:lang w:val="ru-RU" w:eastAsia="ru-RU"/>
        </w:rPr>
      </w:pPr>
      <w:r>
        <w:rPr>
          <w:rFonts w:eastAsia="Times New Roman" w:cs="Times New Roman"/>
          <w:b/>
          <w:bCs/>
          <w:szCs w:val="36"/>
          <w:lang w:val="ru-RU" w:eastAsia="ru-RU"/>
        </w:rPr>
        <w:lastRenderedPageBreak/>
        <w:t>5.2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szCs w:val="36"/>
          <w:lang w:val="ru-RU" w:eastAsia="ru-RU"/>
        </w:rPr>
        <w:t>Расчёт затрат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 на основную заработную плату команды разработчиков</w:t>
      </w:r>
      <w:bookmarkEnd w:id="203"/>
    </w:p>
    <w:p w14:paraId="1CC58016" w14:textId="77777777" w:rsidR="00E85846" w:rsidRPr="00230845" w:rsidRDefault="00E85846" w:rsidP="00E85846">
      <w:pPr>
        <w:ind w:firstLine="709"/>
        <w:rPr>
          <w:lang w:val="ru-RU"/>
        </w:rPr>
      </w:pPr>
      <w:r w:rsidRPr="00551405">
        <w:rPr>
          <w:lang w:val="ru-RU"/>
        </w:rPr>
        <w:t xml:space="preserve">Основная заработная плата исполнителей, занятых разработкой программного модуля, рассчитывается по формуле </w:t>
      </w:r>
      <w:r w:rsidRPr="00230845">
        <w:rPr>
          <w:lang w:val="ru-RU"/>
        </w:rPr>
        <w:t>(5.1):</w:t>
      </w:r>
    </w:p>
    <w:p w14:paraId="5FCF9785" w14:textId="77777777" w:rsidR="00E85846" w:rsidRPr="00551405" w:rsidRDefault="00E85846" w:rsidP="00E85846">
      <w:pPr>
        <w:ind w:firstLine="709"/>
        <w:rPr>
          <w:lang w:val="ru-RU"/>
        </w:rPr>
      </w:pPr>
    </w:p>
    <w:p w14:paraId="39F4A6C1" w14:textId="77777777" w:rsidR="00E85846" w:rsidRPr="00811C6B" w:rsidRDefault="00E85846" w:rsidP="00E85846">
      <w:pPr>
        <w:ind w:firstLine="709"/>
        <w:rPr>
          <w:rFonts w:eastAsiaTheme="minorEastAsia" w:cs="Times New Roman"/>
          <w:i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З</m:t>
              </m:r>
              <m:ctrlPr>
                <w:rPr>
                  <w:rFonts w:ascii="Cambria Math" w:hAnsi="Cambria Math" w:cs="Times New Roman"/>
                  <w:lang w:val="ru-RU"/>
                </w:rPr>
              </m:ctrlP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о</m:t>
              </m:r>
            </m:sub>
          </m:sSub>
          <m:r>
            <m:rPr>
              <m:nor/>
            </m:rPr>
            <w:rPr>
              <w:rFonts w:cs="Times New Roman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К</m:t>
              </m:r>
              <m:ctrlPr>
                <w:rPr>
                  <w:rFonts w:ascii="Cambria Math" w:hAnsi="Cambria Math" w:cs="Times New Roman"/>
                  <w:lang w:val="ru-RU"/>
                </w:rPr>
              </m:ctrlP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m:rPr>
                  <m:nor/>
                </m:rPr>
                <w:rPr>
                  <w:rFonts w:cs="Times New Roman"/>
                  <w:i/>
                  <w:lang w:val="ru-RU"/>
                </w:rPr>
                <m:t>i</m:t>
              </m:r>
              <m:r>
                <m:rPr>
                  <m:nor/>
                </m:rPr>
                <w:rPr>
                  <w:rFonts w:cs="Times New Roman"/>
                  <w:lang w:val="ru-RU"/>
                </w:rPr>
                <m:t xml:space="preserve"> =1</m:t>
              </m:r>
            </m:sub>
            <m:sup>
              <m:r>
                <m:rPr>
                  <m:nor/>
                </m:rPr>
                <w:rPr>
                  <w:rFonts w:cs="Times New Roman"/>
                  <w:i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ч</m:t>
                  </m:r>
                  <w:proofErr w:type="spellStart"/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i</m:t>
                  </m:r>
                  <w:proofErr w:type="spellEnd"/>
                </m:sub>
              </m:sSub>
            </m:e>
          </m:nary>
          <m:r>
            <m:rPr>
              <m:nor/>
            </m:rPr>
            <w:rPr>
              <w:rFonts w:cs="Times New Roman"/>
              <w:lang w:val="ru-RU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w:proofErr w:type="spellStart"/>
              <m:r>
                <m:rPr>
                  <m:nor/>
                </m:rPr>
                <w:rPr>
                  <w:rFonts w:cs="Times New Roman"/>
                  <w:i/>
                </w:rPr>
                <m:t>i</m:t>
              </m:r>
              <w:proofErr w:type="spellEnd"/>
            </m:sub>
          </m:sSub>
          <m:r>
            <m:rPr>
              <m:nor/>
            </m:rPr>
            <w:rPr>
              <w:rFonts w:eastAsiaTheme="minorEastAsia" w:cs="Times New Roman"/>
              <w:lang w:val="ru-RU"/>
            </w:rPr>
            <m:t xml:space="preserve"> ,                                           (5.1)</m:t>
          </m:r>
        </m:oMath>
      </m:oMathPara>
    </w:p>
    <w:p w14:paraId="79AE00FE" w14:textId="77777777" w:rsidR="00E85846" w:rsidRPr="002C40FD" w:rsidRDefault="00E85846" w:rsidP="00E85846">
      <w:pPr>
        <w:ind w:firstLine="709"/>
        <w:rPr>
          <w:rFonts w:eastAsiaTheme="minorEastAsia" w:cs="Times New Roman"/>
          <w:lang w:val="ru-RU"/>
        </w:rPr>
      </w:pPr>
    </w:p>
    <w:p w14:paraId="23690A09" w14:textId="77777777" w:rsidR="00E85846" w:rsidRDefault="00E85846" w:rsidP="00E85846">
      <w:pPr>
        <w:rPr>
          <w:lang w:val="ru-RU"/>
        </w:rPr>
      </w:pPr>
      <w:r w:rsidRPr="00551405">
        <w:rPr>
          <w:lang w:val="ru-RU"/>
        </w:rPr>
        <w:t xml:space="preserve">где </w:t>
      </w:r>
      <w:r w:rsidRPr="00811C6B">
        <w:rPr>
          <w:i/>
          <w:lang w:val="ru-RU"/>
        </w:rPr>
        <w:t>n</w:t>
      </w:r>
      <w:r w:rsidRPr="00551405">
        <w:rPr>
          <w:lang w:val="ru-RU"/>
        </w:rPr>
        <w:t xml:space="preserve"> – количество исполнителей, занятых разработкой ПО; </w:t>
      </w:r>
    </w:p>
    <w:p w14:paraId="0FB2B531" w14:textId="77777777" w:rsidR="00E85846" w:rsidRDefault="00E85846" w:rsidP="00E85846">
      <w:pPr>
        <w:rPr>
          <w:lang w:val="ru-RU"/>
        </w:rPr>
      </w:pPr>
      <w:r>
        <w:rPr>
          <w:lang w:val="ru-RU"/>
        </w:rPr>
        <w:t xml:space="preserve">      </w:t>
      </w:r>
      <w:r w:rsidRPr="00551405">
        <w:rPr>
          <w:lang w:val="ru-RU"/>
        </w:rPr>
        <w:t>К</w:t>
      </w:r>
      <w:r w:rsidRPr="00551405">
        <w:rPr>
          <w:vertAlign w:val="subscript"/>
          <w:lang w:val="ru-RU"/>
        </w:rPr>
        <w:t>пр</w:t>
      </w:r>
      <w:r w:rsidRPr="00551405">
        <w:rPr>
          <w:lang w:val="ru-RU"/>
        </w:rPr>
        <w:t xml:space="preserve"> – коэффициент премий (1,5-2,0); </w:t>
      </w:r>
    </w:p>
    <w:p w14:paraId="55DDDBEF" w14:textId="77777777" w:rsidR="00E85846" w:rsidRDefault="00E85846" w:rsidP="00E85846">
      <w:pPr>
        <w:rPr>
          <w:lang w:val="ru-RU"/>
        </w:rPr>
      </w:pPr>
      <w:r>
        <w:rPr>
          <w:lang w:val="ru-RU"/>
        </w:rPr>
        <w:t xml:space="preserve">      </w:t>
      </w:r>
      <w:r w:rsidRPr="00551405">
        <w:rPr>
          <w:lang w:val="ru-RU"/>
        </w:rPr>
        <w:t>З</w:t>
      </w:r>
      <w:r>
        <w:rPr>
          <w:vertAlign w:val="subscript"/>
          <w:lang w:val="ru-RU"/>
        </w:rPr>
        <w:t>ч</w:t>
      </w:r>
      <w:r w:rsidRPr="00935A6B">
        <w:rPr>
          <w:i/>
          <w:vertAlign w:val="subscript"/>
          <w:lang w:val="ru-RU"/>
        </w:rPr>
        <w:t>i</w:t>
      </w:r>
      <w:r w:rsidRPr="00551405">
        <w:rPr>
          <w:lang w:val="ru-RU"/>
        </w:rPr>
        <w:t xml:space="preserve"> – часовая заработная плата </w:t>
      </w:r>
      <w:r w:rsidRPr="00C7791A">
        <w:rPr>
          <w:i/>
          <w:lang w:val="ru-RU"/>
        </w:rPr>
        <w:t>i</w:t>
      </w:r>
      <w:r w:rsidRPr="00551405">
        <w:rPr>
          <w:lang w:val="ru-RU"/>
        </w:rPr>
        <w:t xml:space="preserve">-го исполнителя (руб.); </w:t>
      </w:r>
    </w:p>
    <w:p w14:paraId="3B4B5670" w14:textId="77777777" w:rsidR="00E85846" w:rsidRPr="00551405" w:rsidRDefault="00E85846" w:rsidP="00E85846">
      <w:pPr>
        <w:rPr>
          <w:lang w:val="ru-RU"/>
        </w:rPr>
      </w:pPr>
      <w:r>
        <w:rPr>
          <w:lang w:val="ru-RU"/>
        </w:rPr>
        <w:t xml:space="preserve">      </w:t>
      </w:r>
      <w:r w:rsidRPr="00935A6B">
        <w:rPr>
          <w:i/>
          <w:lang w:val="ru-RU"/>
        </w:rPr>
        <w:t>t</w:t>
      </w:r>
      <w:r w:rsidRPr="00935A6B">
        <w:rPr>
          <w:i/>
          <w:vertAlign w:val="subscript"/>
          <w:lang w:val="ru-RU"/>
        </w:rPr>
        <w:t>i</w:t>
      </w:r>
      <w:r w:rsidRPr="00551405">
        <w:rPr>
          <w:lang w:val="ru-RU"/>
        </w:rPr>
        <w:t xml:space="preserve"> – трудоемкость работ, выполняемых </w:t>
      </w:r>
      <w:r w:rsidRPr="00C7791A">
        <w:rPr>
          <w:i/>
          <w:lang w:val="ru-RU"/>
        </w:rPr>
        <w:t>i</w:t>
      </w:r>
      <w:r w:rsidRPr="00551405">
        <w:rPr>
          <w:lang w:val="ru-RU"/>
        </w:rPr>
        <w:t>-м исполнителем (ч).</w:t>
      </w:r>
    </w:p>
    <w:p w14:paraId="543FCEC5" w14:textId="77777777" w:rsidR="00E85846" w:rsidRPr="00551405" w:rsidRDefault="00E85846" w:rsidP="00E85846">
      <w:pPr>
        <w:spacing w:after="240"/>
        <w:ind w:firstLine="709"/>
        <w:rPr>
          <w:lang w:val="ru-RU"/>
        </w:rPr>
      </w:pPr>
      <w:r w:rsidRPr="00551405">
        <w:rPr>
          <w:lang w:val="ru-RU"/>
        </w:rPr>
        <w:t>Расчет основной заработной платы команды разработчиков</w:t>
      </w:r>
      <w:commentRangeStart w:id="210"/>
      <w:commentRangeEnd w:id="210"/>
      <w:r w:rsidRPr="00551405">
        <w:rPr>
          <w:rFonts w:asciiTheme="minorHAnsi" w:hAnsiTheme="minorHAnsi"/>
          <w:sz w:val="16"/>
          <w:szCs w:val="16"/>
          <w:lang w:val="ru-RU"/>
        </w:rPr>
        <w:commentReference w:id="210"/>
      </w:r>
      <w:r>
        <w:rPr>
          <w:lang w:val="ru-RU"/>
        </w:rPr>
        <w:t xml:space="preserve"> представлен в таблице 5.</w:t>
      </w:r>
      <w:r w:rsidRPr="00551405">
        <w:rPr>
          <w:lang w:val="ru-RU"/>
        </w:rPr>
        <w:t>1.</w:t>
      </w:r>
    </w:p>
    <w:p w14:paraId="2EEC2B5E" w14:textId="77777777" w:rsidR="00E85846" w:rsidRPr="00551405" w:rsidRDefault="00E85846" w:rsidP="00E85846">
      <w:pPr>
        <w:ind w:left="2098" w:hanging="2098"/>
        <w:rPr>
          <w:lang w:val="ru-RU"/>
        </w:rPr>
      </w:pPr>
      <w:r w:rsidRPr="00551405">
        <w:rPr>
          <w:lang w:val="ru-RU"/>
        </w:rPr>
        <w:t xml:space="preserve">Таблица </w:t>
      </w:r>
      <w:commentRangeStart w:id="211"/>
      <w:r w:rsidRPr="00551405">
        <w:rPr>
          <w:lang w:val="ru-RU"/>
        </w:rPr>
        <w:t>5</w:t>
      </w:r>
      <w:r>
        <w:rPr>
          <w:lang w:val="ru-RU"/>
        </w:rPr>
        <w:t>.</w:t>
      </w:r>
      <w:r w:rsidRPr="00551405">
        <w:rPr>
          <w:lang w:val="ru-RU"/>
        </w:rPr>
        <w:t xml:space="preserve">1 – Расчет затрат на основную заработную плату команды </w:t>
      </w:r>
      <w:r>
        <w:rPr>
          <w:lang w:val="ru-RU"/>
        </w:rPr>
        <w:t xml:space="preserve">    </w:t>
      </w:r>
      <w:r w:rsidRPr="00551405">
        <w:rPr>
          <w:lang w:val="ru-RU"/>
        </w:rPr>
        <w:t>разработчиков</w:t>
      </w:r>
      <w:commentRangeEnd w:id="211"/>
      <w:r w:rsidRPr="00551405">
        <w:rPr>
          <w:rFonts w:asciiTheme="minorHAnsi" w:hAnsiTheme="minorHAnsi"/>
          <w:sz w:val="16"/>
          <w:szCs w:val="16"/>
          <w:lang w:val="ru-RU"/>
        </w:rPr>
        <w:commentReference w:id="211"/>
      </w:r>
    </w:p>
    <w:tbl>
      <w:tblPr>
        <w:tblStyle w:val="TableGrid1"/>
        <w:tblW w:w="0" w:type="auto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1748"/>
        <w:gridCol w:w="1751"/>
        <w:gridCol w:w="1430"/>
        <w:gridCol w:w="1430"/>
        <w:gridCol w:w="1781"/>
        <w:gridCol w:w="1205"/>
      </w:tblGrid>
      <w:tr w:rsidR="00E85846" w:rsidRPr="00551405" w14:paraId="17DD8D22" w14:textId="77777777" w:rsidTr="00244961">
        <w:trPr>
          <w:trHeight w:val="1615"/>
        </w:trPr>
        <w:tc>
          <w:tcPr>
            <w:tcW w:w="1748" w:type="dxa"/>
            <w:vAlign w:val="center"/>
          </w:tcPr>
          <w:p w14:paraId="354879C9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Участник команды</w:t>
            </w:r>
          </w:p>
        </w:tc>
        <w:tc>
          <w:tcPr>
            <w:tcW w:w="1751" w:type="dxa"/>
            <w:vAlign w:val="center"/>
          </w:tcPr>
          <w:p w14:paraId="3874D62F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Вид выполняемой работы</w:t>
            </w:r>
          </w:p>
        </w:tc>
        <w:tc>
          <w:tcPr>
            <w:tcW w:w="1430" w:type="dxa"/>
            <w:vAlign w:val="center"/>
          </w:tcPr>
          <w:p w14:paraId="75498B75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Месячная заработная плата, р.</w:t>
            </w:r>
          </w:p>
        </w:tc>
        <w:tc>
          <w:tcPr>
            <w:tcW w:w="1430" w:type="dxa"/>
            <w:vAlign w:val="center"/>
          </w:tcPr>
          <w:p w14:paraId="21780529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Часовая заработная плата, р.</w:t>
            </w:r>
          </w:p>
        </w:tc>
        <w:tc>
          <w:tcPr>
            <w:tcW w:w="1781" w:type="dxa"/>
            <w:vAlign w:val="center"/>
          </w:tcPr>
          <w:p w14:paraId="146AC0E7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Трудоемкость работ, ч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1205" w:type="dxa"/>
            <w:vAlign w:val="center"/>
          </w:tcPr>
          <w:p w14:paraId="5E770A93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Зарплата по тарифу, р.</w:t>
            </w:r>
          </w:p>
        </w:tc>
      </w:tr>
      <w:tr w:rsidR="00E85846" w:rsidRPr="00551405" w14:paraId="6BB6FD15" w14:textId="77777777" w:rsidTr="00244961">
        <w:trPr>
          <w:trHeight w:val="986"/>
        </w:trPr>
        <w:tc>
          <w:tcPr>
            <w:tcW w:w="1748" w:type="dxa"/>
            <w:vAlign w:val="center"/>
          </w:tcPr>
          <w:p w14:paraId="297C2220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Программист</w:t>
            </w:r>
          </w:p>
        </w:tc>
        <w:tc>
          <w:tcPr>
            <w:tcW w:w="1751" w:type="dxa"/>
            <w:vAlign w:val="center"/>
          </w:tcPr>
          <w:p w14:paraId="1A35F820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Разработка приложения</w:t>
            </w:r>
          </w:p>
        </w:tc>
        <w:tc>
          <w:tcPr>
            <w:tcW w:w="1430" w:type="dxa"/>
            <w:vAlign w:val="center"/>
          </w:tcPr>
          <w:p w14:paraId="237C9694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1278</w:t>
            </w:r>
          </w:p>
        </w:tc>
        <w:tc>
          <w:tcPr>
            <w:tcW w:w="1430" w:type="dxa"/>
            <w:vAlign w:val="center"/>
          </w:tcPr>
          <w:p w14:paraId="7DA97305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7,9</w:t>
            </w:r>
          </w:p>
        </w:tc>
        <w:tc>
          <w:tcPr>
            <w:tcW w:w="1781" w:type="dxa"/>
            <w:vAlign w:val="center"/>
          </w:tcPr>
          <w:p w14:paraId="68AE7D0D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70</w:t>
            </w:r>
          </w:p>
        </w:tc>
        <w:tc>
          <w:tcPr>
            <w:tcW w:w="1205" w:type="dxa"/>
            <w:vAlign w:val="center"/>
          </w:tcPr>
          <w:p w14:paraId="09004DD8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553</w:t>
            </w:r>
          </w:p>
        </w:tc>
      </w:tr>
      <w:tr w:rsidR="00E85846" w:rsidRPr="00551405" w14:paraId="5FAD7747" w14:textId="77777777" w:rsidTr="00244961">
        <w:trPr>
          <w:trHeight w:val="986"/>
        </w:trPr>
        <w:tc>
          <w:tcPr>
            <w:tcW w:w="1748" w:type="dxa"/>
            <w:vAlign w:val="center"/>
          </w:tcPr>
          <w:p w14:paraId="6617EF82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Тестировщик</w:t>
            </w:r>
          </w:p>
        </w:tc>
        <w:tc>
          <w:tcPr>
            <w:tcW w:w="1751" w:type="dxa"/>
            <w:vAlign w:val="center"/>
          </w:tcPr>
          <w:p w14:paraId="3F4C492F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Тестирование приложения</w:t>
            </w:r>
          </w:p>
        </w:tc>
        <w:tc>
          <w:tcPr>
            <w:tcW w:w="1430" w:type="dxa"/>
            <w:vAlign w:val="center"/>
          </w:tcPr>
          <w:p w14:paraId="6CA06CAF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1065</w:t>
            </w:r>
          </w:p>
        </w:tc>
        <w:tc>
          <w:tcPr>
            <w:tcW w:w="1430" w:type="dxa"/>
            <w:vAlign w:val="center"/>
          </w:tcPr>
          <w:p w14:paraId="617662E5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6,7</w:t>
            </w:r>
          </w:p>
        </w:tc>
        <w:tc>
          <w:tcPr>
            <w:tcW w:w="1781" w:type="dxa"/>
            <w:vAlign w:val="center"/>
          </w:tcPr>
          <w:p w14:paraId="15BCC5A2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20</w:t>
            </w:r>
          </w:p>
        </w:tc>
        <w:tc>
          <w:tcPr>
            <w:tcW w:w="1205" w:type="dxa"/>
            <w:vAlign w:val="center"/>
          </w:tcPr>
          <w:p w14:paraId="05F6948C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134</w:t>
            </w:r>
          </w:p>
        </w:tc>
      </w:tr>
      <w:tr w:rsidR="00E85846" w:rsidRPr="00551405" w14:paraId="0B164DCB" w14:textId="77777777" w:rsidTr="00244961">
        <w:trPr>
          <w:trHeight w:val="987"/>
        </w:trPr>
        <w:tc>
          <w:tcPr>
            <w:tcW w:w="1748" w:type="dxa"/>
            <w:vAlign w:val="center"/>
          </w:tcPr>
          <w:p w14:paraId="1CC5D662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1751" w:type="dxa"/>
            <w:vAlign w:val="center"/>
          </w:tcPr>
          <w:p w14:paraId="6CBE1D2E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Организация процесса</w:t>
            </w:r>
          </w:p>
        </w:tc>
        <w:tc>
          <w:tcPr>
            <w:tcW w:w="1430" w:type="dxa"/>
            <w:vAlign w:val="center"/>
          </w:tcPr>
          <w:p w14:paraId="547254A9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1000</w:t>
            </w:r>
          </w:p>
        </w:tc>
        <w:tc>
          <w:tcPr>
            <w:tcW w:w="1430" w:type="dxa"/>
            <w:vAlign w:val="center"/>
          </w:tcPr>
          <w:p w14:paraId="4126C76A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6,25</w:t>
            </w:r>
          </w:p>
        </w:tc>
        <w:tc>
          <w:tcPr>
            <w:tcW w:w="1781" w:type="dxa"/>
            <w:vAlign w:val="center"/>
          </w:tcPr>
          <w:p w14:paraId="07BCF631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1205" w:type="dxa"/>
            <w:vAlign w:val="center"/>
          </w:tcPr>
          <w:p w14:paraId="773D709E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62,5</w:t>
            </w:r>
          </w:p>
        </w:tc>
      </w:tr>
      <w:tr w:rsidR="00E85846" w:rsidRPr="00551405" w14:paraId="2CC544FA" w14:textId="77777777" w:rsidTr="00244961">
        <w:trPr>
          <w:trHeight w:val="817"/>
        </w:trPr>
        <w:tc>
          <w:tcPr>
            <w:tcW w:w="8140" w:type="dxa"/>
            <w:gridSpan w:val="5"/>
            <w:vAlign w:val="center"/>
          </w:tcPr>
          <w:p w14:paraId="71B329E7" w14:textId="77777777" w:rsidR="00E85846" w:rsidRPr="00FD2522" w:rsidRDefault="00E85846" w:rsidP="00244961">
            <w:pPr>
              <w:jc w:val="left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Всего</w:t>
            </w:r>
          </w:p>
        </w:tc>
        <w:tc>
          <w:tcPr>
            <w:tcW w:w="1205" w:type="dxa"/>
            <w:vAlign w:val="center"/>
          </w:tcPr>
          <w:p w14:paraId="015B75DD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749,5</w:t>
            </w:r>
          </w:p>
        </w:tc>
      </w:tr>
      <w:tr w:rsidR="00E85846" w:rsidRPr="00551405" w14:paraId="5C48C83F" w14:textId="77777777" w:rsidTr="00244961">
        <w:trPr>
          <w:trHeight w:val="857"/>
        </w:trPr>
        <w:tc>
          <w:tcPr>
            <w:tcW w:w="8140" w:type="dxa"/>
            <w:gridSpan w:val="5"/>
            <w:vAlign w:val="center"/>
          </w:tcPr>
          <w:p w14:paraId="26F3EC50" w14:textId="77777777" w:rsidR="00E85846" w:rsidRPr="00FD2522" w:rsidRDefault="00E85846" w:rsidP="00244961">
            <w:pPr>
              <w:jc w:val="left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Премия (50%)</w:t>
            </w:r>
          </w:p>
        </w:tc>
        <w:tc>
          <w:tcPr>
            <w:tcW w:w="1205" w:type="dxa"/>
            <w:vAlign w:val="center"/>
          </w:tcPr>
          <w:p w14:paraId="76BD6E99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374,75</w:t>
            </w:r>
          </w:p>
        </w:tc>
      </w:tr>
      <w:tr w:rsidR="00E85846" w:rsidRPr="00551405" w14:paraId="7B4FC8F4" w14:textId="77777777" w:rsidTr="00244961">
        <w:trPr>
          <w:trHeight w:val="841"/>
        </w:trPr>
        <w:tc>
          <w:tcPr>
            <w:tcW w:w="8140" w:type="dxa"/>
            <w:gridSpan w:val="5"/>
            <w:vAlign w:val="center"/>
          </w:tcPr>
          <w:p w14:paraId="6F370741" w14:textId="77777777" w:rsidR="00E85846" w:rsidRPr="00FD2522" w:rsidRDefault="00E85846" w:rsidP="00244961">
            <w:pPr>
              <w:jc w:val="left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Итого затраты на основную заработную плату разработчиков</w:t>
            </w:r>
          </w:p>
        </w:tc>
        <w:tc>
          <w:tcPr>
            <w:tcW w:w="1205" w:type="dxa"/>
            <w:vAlign w:val="center"/>
          </w:tcPr>
          <w:p w14:paraId="2D1E37CF" w14:textId="77777777" w:rsidR="00E85846" w:rsidRPr="00FD2522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D2522">
              <w:rPr>
                <w:rFonts w:cs="Times New Roman"/>
                <w:sz w:val="26"/>
                <w:szCs w:val="26"/>
              </w:rPr>
              <w:t>1124,25</w:t>
            </w:r>
          </w:p>
        </w:tc>
      </w:tr>
    </w:tbl>
    <w:p w14:paraId="3EDD20CB" w14:textId="77777777" w:rsidR="00E85846" w:rsidRPr="00551405" w:rsidRDefault="00E85846" w:rsidP="00E85846">
      <w:pPr>
        <w:keepNext/>
        <w:keepLines/>
        <w:suppressAutoHyphens/>
        <w:spacing w:before="480" w:after="360"/>
        <w:ind w:left="1163" w:hanging="454"/>
        <w:outlineLvl w:val="1"/>
        <w:rPr>
          <w:rFonts w:eastAsia="Times New Roman" w:cs="Times New Roman"/>
          <w:b/>
          <w:bCs/>
          <w:szCs w:val="36"/>
          <w:lang w:val="ru-RU" w:eastAsia="ru-RU"/>
        </w:rPr>
      </w:pPr>
      <w:r>
        <w:rPr>
          <w:rFonts w:eastAsia="Times New Roman" w:cs="Times New Roman"/>
          <w:b/>
          <w:bCs/>
          <w:szCs w:val="36"/>
          <w:lang w:val="ru-RU" w:eastAsia="ru-RU"/>
        </w:rPr>
        <w:lastRenderedPageBreak/>
        <w:t>5.3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szCs w:val="36"/>
          <w:lang w:val="ru-RU" w:eastAsia="ru-RU"/>
        </w:rPr>
        <w:t>Расчёт затрат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 на дополнительную заработную плату команды разработчиков</w:t>
      </w:r>
    </w:p>
    <w:p w14:paraId="443FD1CE" w14:textId="77777777" w:rsidR="00E85846" w:rsidRDefault="00E85846" w:rsidP="00E85846">
      <w:pPr>
        <w:ind w:firstLine="709"/>
        <w:rPr>
          <w:lang w:val="ru-RU"/>
        </w:rPr>
      </w:pPr>
      <w:r w:rsidRPr="00551405">
        <w:rPr>
          <w:lang w:val="ru-RU"/>
        </w:rPr>
        <w:t>Дополнительная заработная плата исполнителей, занятых разработкой программного модуля, рассчитывается по формуле</w:t>
      </w:r>
      <w:r>
        <w:rPr>
          <w:lang w:val="ru-RU"/>
        </w:rPr>
        <w:t xml:space="preserve"> (5.2)</w:t>
      </w:r>
      <w:r w:rsidRPr="00551405">
        <w:rPr>
          <w:lang w:val="ru-RU"/>
        </w:rPr>
        <w:t>:</w:t>
      </w:r>
    </w:p>
    <w:p w14:paraId="5F609F4E" w14:textId="77777777" w:rsidR="00E85846" w:rsidRPr="00551405" w:rsidRDefault="00E85846" w:rsidP="00E85846">
      <w:pPr>
        <w:ind w:firstLine="709"/>
        <w:rPr>
          <w:lang w:val="ru-RU"/>
        </w:rPr>
      </w:pPr>
    </w:p>
    <w:p w14:paraId="18CC5A84" w14:textId="77777777" w:rsidR="00E85846" w:rsidRPr="00B81A75" w:rsidRDefault="00E85846" w:rsidP="00E85846">
      <w:pPr>
        <w:ind w:firstLine="709"/>
        <w:rPr>
          <w:rFonts w:eastAsiaTheme="minorEastAsia" w:cs="Times New Roman"/>
          <w:i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д</m:t>
              </m:r>
            </m:sub>
          </m:sSub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lang w:val="ru-RU"/>
            </w:rPr>
            <m:t>=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 xml:space="preserve"> Н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д</m:t>
                  </m:r>
                </m:sub>
              </m:sSub>
            </m:num>
            <m:den>
              <m:r>
                <m:rPr>
                  <m:nor/>
                </m:rPr>
                <w:rPr>
                  <w:rFonts w:cs="Times New Roman"/>
                  <w:lang w:val="ru-RU"/>
                </w:rPr>
                <m:t>100</m:t>
              </m:r>
            </m:den>
          </m:f>
          <m:r>
            <m:rPr>
              <m:nor/>
            </m:rPr>
            <w:rPr>
              <w:rFonts w:cs="Times New Roman"/>
              <w:lang w:val="ru-RU"/>
            </w:rPr>
            <m:t xml:space="preserve"> ,                                                 (5.2)</m:t>
          </m:r>
        </m:oMath>
      </m:oMathPara>
    </w:p>
    <w:p w14:paraId="72B931FF" w14:textId="77777777" w:rsidR="00E85846" w:rsidRPr="007D584A" w:rsidRDefault="00E85846" w:rsidP="00E85846">
      <w:pPr>
        <w:ind w:firstLine="709"/>
        <w:rPr>
          <w:rFonts w:eastAsiaTheme="minorEastAsia" w:cs="Times New Roman"/>
          <w:lang w:val="ru-RU"/>
        </w:rPr>
      </w:pPr>
    </w:p>
    <w:p w14:paraId="45BFFEBE" w14:textId="77777777" w:rsidR="00E85846" w:rsidRDefault="00E85846" w:rsidP="00E85846">
      <w:pPr>
        <w:rPr>
          <w:lang w:val="ru-RU"/>
        </w:rPr>
      </w:pPr>
      <w:r w:rsidRPr="00551405">
        <w:rPr>
          <w:lang w:val="ru-RU"/>
        </w:rPr>
        <w:t>где З</w:t>
      </w:r>
      <w:r w:rsidRPr="00551405">
        <w:rPr>
          <w:vertAlign w:val="subscript"/>
          <w:lang w:val="ru-RU"/>
        </w:rPr>
        <w:t>о</w:t>
      </w:r>
      <w:r w:rsidRPr="00551405">
        <w:rPr>
          <w:lang w:val="ru-RU"/>
        </w:rPr>
        <w:t xml:space="preserve"> – затраты на основную заработную плату, (руб.); </w:t>
      </w:r>
    </w:p>
    <w:p w14:paraId="719CA9A5" w14:textId="77777777" w:rsidR="00E85846" w:rsidRPr="00551405" w:rsidRDefault="00E85846" w:rsidP="00E85846">
      <w:pPr>
        <w:ind w:firstLine="426"/>
        <w:rPr>
          <w:lang w:val="ru-RU"/>
        </w:rPr>
      </w:pPr>
      <w:r w:rsidRPr="00551405">
        <w:rPr>
          <w:lang w:val="ru-RU"/>
        </w:rPr>
        <w:t>Н</w:t>
      </w:r>
      <w:r w:rsidRPr="00551405">
        <w:rPr>
          <w:vertAlign w:val="subscript"/>
          <w:lang w:val="ru-RU"/>
        </w:rPr>
        <w:t>д</w:t>
      </w:r>
      <w:r w:rsidRPr="00551405">
        <w:rPr>
          <w:lang w:val="ru-RU"/>
        </w:rPr>
        <w:t xml:space="preserve"> – норматив дополнительной заработной платы (10-20%).</w:t>
      </w:r>
    </w:p>
    <w:p w14:paraId="22250AFD" w14:textId="77777777" w:rsidR="00E85846" w:rsidRDefault="00E85846" w:rsidP="00E85846">
      <w:pPr>
        <w:ind w:firstLine="709"/>
        <w:rPr>
          <w:lang w:val="ru-RU"/>
        </w:rPr>
      </w:pPr>
      <w:r w:rsidRPr="00551405">
        <w:rPr>
          <w:lang w:val="ru-RU"/>
        </w:rPr>
        <w:t>Дополнительная заработная плата исполнителей составит:</w:t>
      </w:r>
    </w:p>
    <w:p w14:paraId="0223630E" w14:textId="77777777" w:rsidR="00E85846" w:rsidRPr="00551405" w:rsidRDefault="00E85846" w:rsidP="00E85846">
      <w:pPr>
        <w:ind w:firstLine="709"/>
        <w:rPr>
          <w:lang w:val="ru-RU"/>
        </w:rPr>
      </w:pPr>
    </w:p>
    <w:p w14:paraId="229BCD14" w14:textId="77777777" w:rsidR="00E85846" w:rsidRPr="00B81A75" w:rsidRDefault="00E85846" w:rsidP="00E85846">
      <w:pPr>
        <w:spacing w:after="360"/>
        <w:ind w:firstLine="709"/>
        <w:rPr>
          <w:rFonts w:cs="Times New Roman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lang w:val="ru-RU"/>
                </w:rPr>
                <m:t>1124,25 ∙ 10</m:t>
              </m:r>
            </m:num>
            <m:den>
              <m:r>
                <m:rPr>
                  <m:nor/>
                </m:rPr>
                <w:rPr>
                  <w:rFonts w:cs="Times New Roman"/>
                  <w:lang w:val="ru-RU"/>
                </w:rPr>
                <m:t>100</m:t>
              </m:r>
            </m:den>
          </m:f>
          <m:r>
            <w:rPr>
              <w:rFonts w:ascii="Cambria Math" w:hAnsi="Cambria Math" w:cs="Times New Roman"/>
              <w:lang w:val="ru-RU"/>
            </w:rPr>
            <m:t>=</m:t>
          </m:r>
          <m:r>
            <m:rPr>
              <m:nor/>
            </m:rPr>
            <w:rPr>
              <w:rFonts w:cs="Times New Roman"/>
              <w:lang w:val="ru-RU"/>
            </w:rPr>
            <m:t>112,425 руб.</m:t>
          </m:r>
        </m:oMath>
      </m:oMathPara>
    </w:p>
    <w:p w14:paraId="4E174C90" w14:textId="77777777" w:rsidR="00E85846" w:rsidRPr="00551405" w:rsidRDefault="00E85846" w:rsidP="00E85846">
      <w:pPr>
        <w:spacing w:before="360" w:after="360"/>
        <w:ind w:firstLine="709"/>
        <w:rPr>
          <w:lang w:val="ru-RU"/>
        </w:rPr>
      </w:pPr>
      <w:r>
        <w:rPr>
          <w:rFonts w:eastAsia="Times New Roman" w:cs="Times New Roman"/>
          <w:b/>
          <w:bCs/>
          <w:szCs w:val="36"/>
          <w:lang w:val="ru-RU" w:eastAsia="ru-RU"/>
        </w:rPr>
        <w:t>5.4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szCs w:val="36"/>
          <w:lang w:val="ru-RU" w:eastAsia="ru-RU"/>
        </w:rPr>
        <w:t>Расчёт отчислений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 на социальные нужды</w:t>
      </w:r>
    </w:p>
    <w:p w14:paraId="6EE1080D" w14:textId="77777777" w:rsidR="00E85846" w:rsidRDefault="00E85846" w:rsidP="00E85846">
      <w:pPr>
        <w:ind w:firstLine="709"/>
        <w:rPr>
          <w:lang w:val="ru-RU"/>
        </w:rPr>
      </w:pPr>
      <w:r w:rsidRPr="00551405">
        <w:rPr>
          <w:lang w:val="ru-RU"/>
        </w:rPr>
        <w:t>Отчисления в фонд социальной защиты населения и на обязательное страхование определяются по формуле</w:t>
      </w:r>
      <w:r>
        <w:rPr>
          <w:lang w:val="ru-RU"/>
        </w:rPr>
        <w:t xml:space="preserve"> (5.3)</w:t>
      </w:r>
      <w:r w:rsidRPr="00551405">
        <w:rPr>
          <w:lang w:val="ru-RU"/>
        </w:rPr>
        <w:t>:</w:t>
      </w:r>
    </w:p>
    <w:p w14:paraId="49FECF76" w14:textId="77777777" w:rsidR="00E85846" w:rsidRPr="00551405" w:rsidRDefault="00E85846" w:rsidP="00E85846">
      <w:pPr>
        <w:ind w:firstLine="709"/>
        <w:rPr>
          <w:lang w:val="ru-RU"/>
        </w:rPr>
      </w:pPr>
    </w:p>
    <w:p w14:paraId="4F69BBB5" w14:textId="77777777" w:rsidR="00E85846" w:rsidRPr="00AB2D6D" w:rsidRDefault="00E85846" w:rsidP="00E85846">
      <w:pPr>
        <w:ind w:firstLine="709"/>
        <w:rPr>
          <w:rFonts w:eastAsiaTheme="minorEastAsia" w:cs="Times New Roman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соц</m:t>
              </m:r>
            </m:sub>
          </m:sSub>
          <m:r>
            <m:rPr>
              <m:nor/>
            </m:rPr>
            <w:rPr>
              <w:rFonts w:cs="Times New Roman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(З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 xml:space="preserve"> З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д</m:t>
                  </m:r>
                </m:sub>
              </m:sSub>
              <m:r>
                <m:rPr>
                  <m:nor/>
                </m:rPr>
                <w:rPr>
                  <w:rFonts w:cs="Times New Roman"/>
                  <w:lang w:val="ru-RU"/>
                </w:rPr>
                <m:t>) 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 xml:space="preserve"> Н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соц</m:t>
                  </m:r>
                </m:sub>
              </m:sSub>
            </m:num>
            <m:den>
              <m:r>
                <m:rPr>
                  <m:nor/>
                </m:rPr>
                <w:rPr>
                  <w:rFonts w:cs="Times New Roman"/>
                  <w:lang w:val="ru-RU"/>
                </w:rPr>
                <m:t>100</m:t>
              </m:r>
            </m:den>
          </m:f>
          <m:r>
            <m:rPr>
              <m:nor/>
            </m:rPr>
            <w:rPr>
              <w:rFonts w:cs="Times New Roman"/>
              <w:lang w:val="ru-RU"/>
            </w:rPr>
            <m:t xml:space="preserve"> ,                                             (5.3)</m:t>
          </m:r>
        </m:oMath>
      </m:oMathPara>
    </w:p>
    <w:p w14:paraId="2652E06D" w14:textId="77777777" w:rsidR="00E85846" w:rsidRPr="00551405" w:rsidRDefault="00E85846" w:rsidP="00E85846">
      <w:pPr>
        <w:ind w:firstLine="709"/>
        <w:rPr>
          <w:rFonts w:cs="Times New Roman"/>
          <w:lang w:val="ru-RU"/>
        </w:rPr>
      </w:pPr>
    </w:p>
    <w:p w14:paraId="54788EFC" w14:textId="77777777" w:rsidR="00E85846" w:rsidRPr="00551405" w:rsidRDefault="00E85846" w:rsidP="00E85846">
      <w:pPr>
        <w:spacing w:after="120"/>
        <w:rPr>
          <w:lang w:val="ru-RU"/>
        </w:rPr>
      </w:pPr>
      <w:r w:rsidRPr="00551405">
        <w:rPr>
          <w:lang w:val="ru-RU"/>
        </w:rPr>
        <w:t>где Н</w:t>
      </w:r>
      <w:r w:rsidRPr="00551405">
        <w:rPr>
          <w:vertAlign w:val="subscript"/>
          <w:lang w:val="ru-RU"/>
        </w:rPr>
        <w:t>соц</w:t>
      </w:r>
      <w:r w:rsidRPr="00551405">
        <w:rPr>
          <w:lang w:val="ru-RU"/>
        </w:rPr>
        <w:t xml:space="preserve"> – норматив отчислений на социальные нужды (34+0,6%).</w:t>
      </w:r>
    </w:p>
    <w:p w14:paraId="30124E23" w14:textId="77777777" w:rsidR="00E85846" w:rsidRDefault="00E85846" w:rsidP="00E85846">
      <w:pPr>
        <w:ind w:firstLine="709"/>
        <w:rPr>
          <w:lang w:val="ru-RU"/>
        </w:rPr>
      </w:pPr>
      <w:r w:rsidRPr="00551405">
        <w:rPr>
          <w:lang w:val="ru-RU"/>
        </w:rPr>
        <w:t>Отчисления в ФСЗН и обязательное страхование составят:</w:t>
      </w:r>
    </w:p>
    <w:p w14:paraId="494C6078" w14:textId="77777777" w:rsidR="00E85846" w:rsidRPr="00551405" w:rsidRDefault="00E85846" w:rsidP="00E85846">
      <w:pPr>
        <w:ind w:firstLine="709"/>
        <w:rPr>
          <w:lang w:val="ru-RU"/>
        </w:rPr>
      </w:pPr>
    </w:p>
    <w:p w14:paraId="121DA793" w14:textId="77777777" w:rsidR="00E85846" w:rsidRPr="00AB2D6D" w:rsidRDefault="00E85846" w:rsidP="00E85846">
      <w:pPr>
        <w:ind w:firstLine="709"/>
        <w:rPr>
          <w:rFonts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соц</m:t>
              </m:r>
            </m:sub>
          </m:sSub>
          <m:r>
            <m:rPr>
              <m:nor/>
            </m:rPr>
            <w:rPr>
              <w:rFonts w:cs="Times New Roman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1124,25 + 112,425</m:t>
                  </m:r>
                </m:e>
              </m:d>
              <m:r>
                <m:rPr>
                  <m:nor/>
                </m:rPr>
                <w:rPr>
                  <w:rFonts w:cs="Times New Roman"/>
                  <w:lang w:val="ru-RU"/>
                </w:rPr>
                <m:t xml:space="preserve"> ∙ 34,6</m:t>
              </m:r>
            </m:num>
            <m:den>
              <m:r>
                <m:rPr>
                  <m:nor/>
                </m:rPr>
                <w:rPr>
                  <w:rFonts w:cs="Times New Roman"/>
                  <w:lang w:val="ru-RU"/>
                </w:rPr>
                <m:t>100</m:t>
              </m:r>
            </m:den>
          </m:f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lang w:val="ru-RU"/>
            </w:rPr>
            <m:t>= 427,9 руб.</m:t>
          </m:r>
        </m:oMath>
      </m:oMathPara>
    </w:p>
    <w:p w14:paraId="16B26CED" w14:textId="77777777" w:rsidR="00E85846" w:rsidRPr="00551405" w:rsidRDefault="00E85846" w:rsidP="00E85846">
      <w:pPr>
        <w:spacing w:before="360" w:after="360"/>
        <w:ind w:firstLine="709"/>
        <w:rPr>
          <w:rFonts w:eastAsia="Times New Roman" w:cs="Times New Roman"/>
          <w:b/>
          <w:bCs/>
          <w:szCs w:val="36"/>
          <w:lang w:val="ru-RU" w:eastAsia="ru-RU"/>
        </w:rPr>
      </w:pPr>
      <w:r>
        <w:rPr>
          <w:rFonts w:eastAsia="Times New Roman" w:cs="Times New Roman"/>
          <w:b/>
          <w:bCs/>
          <w:szCs w:val="36"/>
          <w:lang w:val="ru-RU" w:eastAsia="ru-RU"/>
        </w:rPr>
        <w:t>5.5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szCs w:val="36"/>
          <w:lang w:val="ru-RU" w:eastAsia="ru-RU"/>
        </w:rPr>
        <w:t>Расчёт прочих затрат</w:t>
      </w:r>
    </w:p>
    <w:p w14:paraId="56096E41" w14:textId="77777777" w:rsidR="00E85846" w:rsidRDefault="00E85846" w:rsidP="00E85846">
      <w:pPr>
        <w:ind w:firstLine="709"/>
        <w:rPr>
          <w:lang w:val="ru-RU"/>
        </w:rPr>
      </w:pPr>
      <w:r w:rsidRPr="00551405">
        <w:rPr>
          <w:lang w:val="ru-RU"/>
        </w:rPr>
        <w:t>Прочие затраты включаются в себестоимость разработки ПО в процентах от затрат на основную заработную плату по формуле</w:t>
      </w:r>
      <w:r>
        <w:rPr>
          <w:lang w:val="ru-RU"/>
        </w:rPr>
        <w:t xml:space="preserve"> (5.4)</w:t>
      </w:r>
      <w:r w:rsidRPr="00551405">
        <w:rPr>
          <w:lang w:val="ru-RU"/>
        </w:rPr>
        <w:t xml:space="preserve">:                             </w:t>
      </w:r>
    </w:p>
    <w:p w14:paraId="42D78942" w14:textId="77777777" w:rsidR="00E85846" w:rsidRPr="00551405" w:rsidRDefault="00E85846" w:rsidP="00E85846">
      <w:pPr>
        <w:ind w:firstLine="709"/>
        <w:rPr>
          <w:lang w:val="ru-RU"/>
        </w:rPr>
      </w:pPr>
    </w:p>
    <w:p w14:paraId="61B9740E" w14:textId="77777777" w:rsidR="00E85846" w:rsidRPr="007C34BA" w:rsidRDefault="00E85846" w:rsidP="00E85846">
      <w:pPr>
        <w:rPr>
          <w:rFonts w:eastAsiaTheme="minorEastAsia" w:cs="Times New Roman"/>
          <w:i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пз</m:t>
              </m:r>
            </m:sub>
          </m:sSub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lang w:val="ru-RU"/>
            </w:rPr>
            <m:t>=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 xml:space="preserve"> Н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пз</m:t>
                  </m:r>
                </m:sub>
              </m:sSub>
            </m:num>
            <m:den>
              <m:r>
                <m:rPr>
                  <m:nor/>
                </m:rPr>
                <w:rPr>
                  <w:rFonts w:cs="Times New Roman"/>
                  <w:lang w:val="ru-RU"/>
                </w:rPr>
                <m:t>100</m:t>
              </m:r>
            </m:den>
          </m:f>
          <m:r>
            <m:rPr>
              <m:nor/>
            </m:rPr>
            <w:rPr>
              <w:rFonts w:cs="Times New Roman"/>
              <w:lang w:val="ru-RU"/>
            </w:rPr>
            <m:t xml:space="preserve"> ,                                                  (5.4)</m:t>
          </m:r>
        </m:oMath>
      </m:oMathPara>
    </w:p>
    <w:p w14:paraId="22A61714" w14:textId="77777777" w:rsidR="00E85846" w:rsidRPr="00AB2D6D" w:rsidRDefault="00E85846" w:rsidP="00E85846">
      <w:pPr>
        <w:rPr>
          <w:rFonts w:eastAsiaTheme="minorEastAsia" w:cs="Times New Roman"/>
          <w:i/>
          <w:lang w:val="ru-RU"/>
        </w:rPr>
      </w:pPr>
    </w:p>
    <w:p w14:paraId="58D01382" w14:textId="77777777" w:rsidR="00E85846" w:rsidRDefault="00E85846" w:rsidP="00E85846">
      <w:pPr>
        <w:rPr>
          <w:rFonts w:eastAsiaTheme="minorEastAsia"/>
          <w:lang w:val="ru-RU"/>
        </w:rPr>
      </w:pPr>
      <w:r w:rsidRPr="00551405">
        <w:rPr>
          <w:rFonts w:eastAsiaTheme="minorEastAsia"/>
          <w:lang w:val="ru-RU"/>
        </w:rPr>
        <w:t>где Н</w:t>
      </w:r>
      <w:r w:rsidRPr="00551405">
        <w:rPr>
          <w:rFonts w:eastAsiaTheme="minorEastAsia"/>
          <w:vertAlign w:val="subscript"/>
          <w:lang w:val="ru-RU"/>
        </w:rPr>
        <w:t>пз</w:t>
      </w:r>
      <w:r w:rsidRPr="00551405">
        <w:rPr>
          <w:rFonts w:eastAsiaTheme="minorEastAsia"/>
          <w:lang w:val="ru-RU"/>
        </w:rPr>
        <w:t xml:space="preserve"> – норматив прочих затрат (50%).</w:t>
      </w:r>
    </w:p>
    <w:p w14:paraId="418959BD" w14:textId="77777777" w:rsidR="00E85846" w:rsidRPr="00AB2D6D" w:rsidRDefault="00E85846" w:rsidP="00E85846">
      <w:pPr>
        <w:rPr>
          <w:rFonts w:eastAsiaTheme="minorEastAsia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пз</m:t>
              </m:r>
            </m:sub>
          </m:sSub>
          <m:r>
            <m:rPr>
              <m:nor/>
            </m:rPr>
            <w:rPr>
              <w:rFonts w:cs="Times New Roman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lang w:val="ru-RU"/>
                </w:rPr>
                <m:t>1124,25 ∙ 50</m:t>
              </m:r>
            </m:num>
            <m:den>
              <m:r>
                <m:rPr>
                  <m:nor/>
                </m:rPr>
                <w:rPr>
                  <w:rFonts w:cs="Times New Roman"/>
                  <w:lang w:val="ru-RU"/>
                </w:rPr>
                <m:t>100</m:t>
              </m:r>
            </m:den>
          </m:f>
          <m:r>
            <m:rPr>
              <m:nor/>
            </m:rPr>
            <w:rPr>
              <w:rFonts w:cs="Times New Roman"/>
              <w:lang w:val="ru-RU"/>
            </w:rPr>
            <m:t xml:space="preserve"> = 562,125 руб.</m:t>
          </m:r>
        </m:oMath>
      </m:oMathPara>
    </w:p>
    <w:p w14:paraId="4D4476A2" w14:textId="77777777" w:rsidR="00E85846" w:rsidRPr="00551405" w:rsidRDefault="00E85846" w:rsidP="00E85846">
      <w:pPr>
        <w:rPr>
          <w:rFonts w:eastAsiaTheme="minorEastAsia" w:cs="Times New Roman"/>
          <w:i/>
          <w:lang w:val="ru-RU"/>
        </w:rPr>
      </w:pPr>
    </w:p>
    <w:p w14:paraId="56880FEC" w14:textId="77777777" w:rsidR="00E85846" w:rsidRPr="00551405" w:rsidRDefault="00E85846" w:rsidP="00E85846">
      <w:pPr>
        <w:spacing w:after="160"/>
        <w:ind w:firstLine="706"/>
        <w:rPr>
          <w:lang w:val="ru-RU"/>
        </w:rPr>
      </w:pPr>
      <w:r w:rsidRPr="00551405">
        <w:rPr>
          <w:lang w:val="ru-RU"/>
        </w:rPr>
        <w:t>Полная сумма затрат на разработку программного обеспече</w:t>
      </w:r>
      <w:r>
        <w:rPr>
          <w:lang w:val="ru-RU"/>
        </w:rPr>
        <w:t>ния представлена в таблице 5.2</w:t>
      </w:r>
      <w:r w:rsidRPr="00551405">
        <w:rPr>
          <w:lang w:val="ru-RU"/>
        </w:rPr>
        <w:t>.</w:t>
      </w:r>
    </w:p>
    <w:p w14:paraId="3CD7C03A" w14:textId="77777777" w:rsidR="00E85846" w:rsidRPr="00551405" w:rsidRDefault="00E85846" w:rsidP="00E85846">
      <w:pPr>
        <w:rPr>
          <w:lang w:val="ru-RU"/>
        </w:rPr>
      </w:pPr>
      <w:r>
        <w:rPr>
          <w:lang w:val="ru-RU"/>
        </w:rPr>
        <w:t>Таблица 5.2</w:t>
      </w:r>
      <w:r w:rsidRPr="00551405">
        <w:rPr>
          <w:lang w:val="ru-RU"/>
        </w:rPr>
        <w:t xml:space="preserve"> – Затраты на разработку программного обеспечения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57"/>
        <w:gridCol w:w="2688"/>
      </w:tblGrid>
      <w:tr w:rsidR="00E85846" w:rsidRPr="00551405" w14:paraId="37F5F312" w14:textId="77777777" w:rsidTr="00244961">
        <w:trPr>
          <w:trHeight w:val="792"/>
        </w:trPr>
        <w:tc>
          <w:tcPr>
            <w:tcW w:w="6658" w:type="dxa"/>
            <w:vAlign w:val="center"/>
          </w:tcPr>
          <w:p w14:paraId="3BF655B3" w14:textId="77777777" w:rsidR="00E85846" w:rsidRPr="00AB2D6D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>Статья затрат</w:t>
            </w:r>
          </w:p>
        </w:tc>
        <w:tc>
          <w:tcPr>
            <w:tcW w:w="2688" w:type="dxa"/>
            <w:vAlign w:val="center"/>
          </w:tcPr>
          <w:p w14:paraId="74428BB1" w14:textId="77777777" w:rsidR="00E85846" w:rsidRPr="00AB2D6D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>Сумма, руб.</w:t>
            </w:r>
          </w:p>
        </w:tc>
      </w:tr>
      <w:tr w:rsidR="00E85846" w:rsidRPr="00551405" w14:paraId="7A8C7720" w14:textId="77777777" w:rsidTr="00244961">
        <w:trPr>
          <w:trHeight w:val="792"/>
        </w:trPr>
        <w:tc>
          <w:tcPr>
            <w:tcW w:w="6658" w:type="dxa"/>
            <w:vAlign w:val="center"/>
          </w:tcPr>
          <w:p w14:paraId="717AD76C" w14:textId="77777777" w:rsidR="00E85846" w:rsidRPr="00AB2D6D" w:rsidRDefault="00E85846" w:rsidP="00244961">
            <w:pPr>
              <w:jc w:val="left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 xml:space="preserve">Основная заработная плата команды </w:t>
            </w:r>
          </w:p>
        </w:tc>
        <w:tc>
          <w:tcPr>
            <w:tcW w:w="2688" w:type="dxa"/>
            <w:vAlign w:val="center"/>
          </w:tcPr>
          <w:p w14:paraId="10A73AEE" w14:textId="77777777" w:rsidR="00E85846" w:rsidRPr="00AB2D6D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>1124,25</w:t>
            </w:r>
          </w:p>
        </w:tc>
      </w:tr>
      <w:tr w:rsidR="00E85846" w:rsidRPr="00551405" w14:paraId="31D2BE92" w14:textId="77777777" w:rsidTr="00244961">
        <w:trPr>
          <w:trHeight w:val="792"/>
        </w:trPr>
        <w:tc>
          <w:tcPr>
            <w:tcW w:w="6658" w:type="dxa"/>
            <w:vAlign w:val="center"/>
          </w:tcPr>
          <w:p w14:paraId="79C30F71" w14:textId="77777777" w:rsidR="00E85846" w:rsidRPr="00AB2D6D" w:rsidRDefault="00E85846" w:rsidP="00244961">
            <w:pPr>
              <w:jc w:val="left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 xml:space="preserve">Дополнительная заработная плата команды </w:t>
            </w:r>
          </w:p>
        </w:tc>
        <w:tc>
          <w:tcPr>
            <w:tcW w:w="2688" w:type="dxa"/>
            <w:vAlign w:val="center"/>
          </w:tcPr>
          <w:p w14:paraId="4B3455F7" w14:textId="77777777" w:rsidR="00E85846" w:rsidRPr="00AB2D6D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>112,425</w:t>
            </w:r>
          </w:p>
        </w:tc>
      </w:tr>
      <w:tr w:rsidR="00E85846" w:rsidRPr="00551405" w14:paraId="5E830486" w14:textId="77777777" w:rsidTr="00244961">
        <w:trPr>
          <w:trHeight w:val="792"/>
        </w:trPr>
        <w:tc>
          <w:tcPr>
            <w:tcW w:w="6658" w:type="dxa"/>
            <w:vAlign w:val="center"/>
          </w:tcPr>
          <w:p w14:paraId="7CE5B8B5" w14:textId="77777777" w:rsidR="00E85846" w:rsidRPr="00AB2D6D" w:rsidRDefault="00E85846" w:rsidP="00244961">
            <w:pPr>
              <w:jc w:val="left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>Отчисления на социальные нужды</w:t>
            </w:r>
          </w:p>
        </w:tc>
        <w:tc>
          <w:tcPr>
            <w:tcW w:w="2688" w:type="dxa"/>
            <w:vAlign w:val="center"/>
          </w:tcPr>
          <w:p w14:paraId="13EBF782" w14:textId="77777777" w:rsidR="00E85846" w:rsidRPr="00AB2D6D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>427,9</w:t>
            </w:r>
          </w:p>
        </w:tc>
      </w:tr>
      <w:tr w:rsidR="00E85846" w:rsidRPr="00551405" w14:paraId="216494B5" w14:textId="77777777" w:rsidTr="00244961">
        <w:trPr>
          <w:trHeight w:val="792"/>
        </w:trPr>
        <w:tc>
          <w:tcPr>
            <w:tcW w:w="6658" w:type="dxa"/>
            <w:vAlign w:val="center"/>
          </w:tcPr>
          <w:p w14:paraId="635181C3" w14:textId="77777777" w:rsidR="00E85846" w:rsidRPr="00AB2D6D" w:rsidRDefault="00E85846" w:rsidP="00244961">
            <w:pPr>
              <w:jc w:val="left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>Прочие затраты</w:t>
            </w:r>
          </w:p>
        </w:tc>
        <w:tc>
          <w:tcPr>
            <w:tcW w:w="2688" w:type="dxa"/>
            <w:vAlign w:val="center"/>
          </w:tcPr>
          <w:p w14:paraId="48EC040F" w14:textId="77777777" w:rsidR="00E85846" w:rsidRPr="00AB2D6D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>562,125</w:t>
            </w:r>
          </w:p>
        </w:tc>
      </w:tr>
      <w:tr w:rsidR="00E85846" w:rsidRPr="00551405" w14:paraId="3E06D21F" w14:textId="77777777" w:rsidTr="00244961">
        <w:trPr>
          <w:trHeight w:val="792"/>
        </w:trPr>
        <w:tc>
          <w:tcPr>
            <w:tcW w:w="6658" w:type="dxa"/>
            <w:vAlign w:val="center"/>
          </w:tcPr>
          <w:p w14:paraId="2AA9B4C1" w14:textId="77777777" w:rsidR="00E85846" w:rsidRPr="00AB2D6D" w:rsidRDefault="00E85846" w:rsidP="00244961">
            <w:pPr>
              <w:jc w:val="left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>Общая сумма затрат на разработку</w:t>
            </w:r>
          </w:p>
        </w:tc>
        <w:tc>
          <w:tcPr>
            <w:tcW w:w="2688" w:type="dxa"/>
            <w:vAlign w:val="center"/>
          </w:tcPr>
          <w:p w14:paraId="4B881127" w14:textId="77777777" w:rsidR="00E85846" w:rsidRPr="00AB2D6D" w:rsidRDefault="00E85846" w:rsidP="0024496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B2D6D">
              <w:rPr>
                <w:rFonts w:cs="Times New Roman"/>
                <w:sz w:val="26"/>
                <w:szCs w:val="26"/>
              </w:rPr>
              <w:t>2226,7</w:t>
            </w:r>
          </w:p>
        </w:tc>
      </w:tr>
    </w:tbl>
    <w:p w14:paraId="26B7B7A5" w14:textId="77777777" w:rsidR="00E85846" w:rsidRPr="00551405" w:rsidRDefault="00E85846" w:rsidP="00E85846">
      <w:pPr>
        <w:spacing w:after="120"/>
        <w:ind w:firstLine="709"/>
        <w:rPr>
          <w:lang w:val="ru-RU"/>
        </w:rPr>
      </w:pPr>
    </w:p>
    <w:p w14:paraId="710CFA3F" w14:textId="77777777" w:rsidR="00E85846" w:rsidRDefault="00E85846" w:rsidP="00E85846">
      <w:pPr>
        <w:ind w:left="1282" w:hanging="576"/>
        <w:jc w:val="left"/>
        <w:rPr>
          <w:rFonts w:eastAsia="Times New Roman" w:cs="Times New Roman"/>
          <w:b/>
          <w:bCs/>
          <w:szCs w:val="36"/>
          <w:lang w:val="ru-RU" w:eastAsia="ru-RU"/>
        </w:rPr>
      </w:pPr>
      <w:r>
        <w:rPr>
          <w:rFonts w:eastAsia="Times New Roman" w:cs="Times New Roman"/>
          <w:b/>
          <w:bCs/>
          <w:szCs w:val="36"/>
          <w:lang w:val="ru-RU" w:eastAsia="ru-RU"/>
        </w:rPr>
        <w:t>5.6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szCs w:val="36"/>
          <w:lang w:val="ru-RU" w:eastAsia="ru-RU"/>
        </w:rPr>
        <w:t xml:space="preserve">  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>Расчет экономической эффективности от реализации программного модуля на рынке</w:t>
      </w:r>
    </w:p>
    <w:p w14:paraId="19E943C4" w14:textId="77777777" w:rsidR="00E85846" w:rsidRPr="00551405" w:rsidRDefault="00E85846" w:rsidP="00E85846">
      <w:pPr>
        <w:ind w:left="1282" w:hanging="576"/>
        <w:jc w:val="left"/>
        <w:rPr>
          <w:rFonts w:eastAsia="Times New Roman" w:cs="Times New Roman"/>
          <w:b/>
          <w:bCs/>
          <w:szCs w:val="36"/>
          <w:lang w:val="ru-RU" w:eastAsia="ru-RU"/>
        </w:rPr>
      </w:pPr>
    </w:p>
    <w:p w14:paraId="24D979DE" w14:textId="77777777" w:rsidR="00E85846" w:rsidRPr="00551405" w:rsidRDefault="00E85846" w:rsidP="00E85846">
      <w:pPr>
        <w:ind w:firstLine="709"/>
        <w:rPr>
          <w:lang w:val="ru-RU"/>
        </w:rPr>
      </w:pPr>
      <w:r w:rsidRPr="00551405">
        <w:rPr>
          <w:lang w:val="ru-RU"/>
        </w:rPr>
        <w:t xml:space="preserve">Как показывает практика многолетней работы </w:t>
      </w:r>
      <w:r w:rsidRPr="00C7791A">
        <w:rPr>
          <w:i/>
          <w:lang w:val="ru-RU"/>
        </w:rPr>
        <w:t>Google Play</w:t>
      </w:r>
      <w:r w:rsidRPr="00551405">
        <w:rPr>
          <w:lang w:val="ru-RU"/>
        </w:rPr>
        <w:t xml:space="preserve">, наибольший доход приходится на долю бесплатных приложений. Цена клика в среднестатистическом </w:t>
      </w:r>
      <w:r w:rsidRPr="00C7791A">
        <w:rPr>
          <w:i/>
        </w:rPr>
        <w:t>Android</w:t>
      </w:r>
      <w:r>
        <w:rPr>
          <w:lang w:val="ru-RU"/>
        </w:rPr>
        <w:t>-</w:t>
      </w:r>
      <w:r w:rsidRPr="00551405">
        <w:rPr>
          <w:lang w:val="ru-RU"/>
        </w:rPr>
        <w:t xml:space="preserve">приложении – 5 центов (согласно </w:t>
      </w:r>
      <w:hyperlink r:id="rId22" w:history="1">
        <w:r w:rsidRPr="00C7791A">
          <w:rPr>
            <w:i/>
            <w:lang w:val="ru-RU"/>
          </w:rPr>
          <w:t>https://vipidei.com/internet/mobilnye-prilozheniya/prodvizhenie-v-google-play/</w:t>
        </w:r>
      </w:hyperlink>
      <w:r w:rsidRPr="00551405">
        <w:rPr>
          <w:lang w:val="ru-RU"/>
        </w:rPr>
        <w:t xml:space="preserve">). </w:t>
      </w:r>
    </w:p>
    <w:p w14:paraId="4624EDF3" w14:textId="77777777" w:rsidR="00E85846" w:rsidRDefault="00E85846" w:rsidP="00E85846">
      <w:pPr>
        <w:ind w:firstLine="709"/>
        <w:rPr>
          <w:lang w:val="ru-RU"/>
        </w:rPr>
      </w:pPr>
      <w:r w:rsidRPr="00F34818">
        <w:rPr>
          <w:lang w:val="ru-RU"/>
        </w:rPr>
        <w:t xml:space="preserve">Тогда при просмотре баннера рекламы 100 раз в день, прогнозный доход от размещения платной рекламы на мобильном приложении, составит 320 руб. в месяц и 3840 руб. в год (на момент расчёта 1 </w:t>
      </w:r>
      <w:r w:rsidRPr="00C7791A">
        <w:rPr>
          <w:i/>
          <w:lang w:val="ru-RU"/>
        </w:rPr>
        <w:t>USD</w:t>
      </w:r>
      <w:r w:rsidRPr="00F34818">
        <w:rPr>
          <w:lang w:val="ru-RU"/>
        </w:rPr>
        <w:t xml:space="preserve"> = 2,13 </w:t>
      </w:r>
      <w:r w:rsidRPr="00C7791A">
        <w:rPr>
          <w:i/>
          <w:lang w:val="ru-RU"/>
        </w:rPr>
        <w:t>BYN</w:t>
      </w:r>
      <w:r w:rsidRPr="00F34818">
        <w:rPr>
          <w:lang w:val="ru-RU"/>
        </w:rPr>
        <w:t xml:space="preserve">). </w:t>
      </w:r>
    </w:p>
    <w:p w14:paraId="11C954E1" w14:textId="77777777" w:rsidR="00E85846" w:rsidRDefault="00E85846" w:rsidP="00E85846">
      <w:pPr>
        <w:ind w:firstLine="709"/>
        <w:rPr>
          <w:lang w:val="ru-RU"/>
        </w:rPr>
      </w:pPr>
      <w:r w:rsidRPr="00551405">
        <w:rPr>
          <w:lang w:val="ru-RU"/>
        </w:rPr>
        <w:t xml:space="preserve">Прибыль, полученная от реализации ПО на рынке (учитывая, что </w:t>
      </w:r>
      <w:r w:rsidRPr="00C7791A">
        <w:rPr>
          <w:i/>
        </w:rPr>
        <w:t>EPAM</w:t>
      </w:r>
      <w:r w:rsidRPr="00551405">
        <w:rPr>
          <w:lang w:val="ru-RU"/>
        </w:rPr>
        <w:t>-резидент ПВТ освобожден от уплаты НДС и налога на прибыль), рассчитывается по формуле</w:t>
      </w:r>
      <w:r>
        <w:rPr>
          <w:lang w:val="ru-RU"/>
        </w:rPr>
        <w:t xml:space="preserve"> (5.5)</w:t>
      </w:r>
      <w:r w:rsidRPr="00551405">
        <w:rPr>
          <w:lang w:val="ru-RU"/>
        </w:rPr>
        <w:t>:</w:t>
      </w:r>
      <w:r>
        <w:rPr>
          <w:lang w:val="ru-RU"/>
        </w:rPr>
        <w:t xml:space="preserve"> </w:t>
      </w:r>
    </w:p>
    <w:p w14:paraId="73C9E7CB" w14:textId="77777777" w:rsidR="00E85846" w:rsidRPr="00551405" w:rsidRDefault="00E85846" w:rsidP="00E85846">
      <w:pPr>
        <w:ind w:firstLine="709"/>
        <w:rPr>
          <w:lang w:val="ru-RU"/>
        </w:rPr>
      </w:pPr>
    </w:p>
    <w:p w14:paraId="23CE4F75" w14:textId="77777777" w:rsidR="00E85846" w:rsidRPr="000C0204" w:rsidRDefault="00E85846" w:rsidP="00E85846">
      <w:pPr>
        <w:ind w:firstLine="709"/>
        <w:rPr>
          <w:rFonts w:eastAsiaTheme="minorEastAsia" w:cs="Times New Roman"/>
          <w:i/>
          <w:lang w:val="ru-RU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cs="Times New Roman"/>
              <w:lang w:val="ru-RU"/>
            </w:rPr>
            <m:t>П =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Д</m:t>
              </m: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р</m:t>
              </m:r>
            </m:sub>
          </m:sSub>
          <m:r>
            <w:rPr>
              <w:rFonts w:ascii="Cambria Math" w:hAnsi="Cambria Math" w:cs="Times New Roman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р</m:t>
              </m:r>
            </m:sub>
          </m:sSub>
          <m:r>
            <m:rPr>
              <m:nor/>
            </m:rPr>
            <w:rPr>
              <w:rFonts w:cs="Times New Roman"/>
              <w:lang w:val="ru-RU"/>
            </w:rPr>
            <m:t xml:space="preserve"> ,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                                                     </m:t>
          </m:r>
          <m:r>
            <m:rPr>
              <m:nor/>
            </m:rPr>
            <w:rPr>
              <w:rFonts w:cs="Times New Roman"/>
              <w:lang w:val="ru-RU"/>
            </w:rPr>
            <m:t>(5.5)</m:t>
          </m:r>
        </m:oMath>
      </m:oMathPara>
    </w:p>
    <w:p w14:paraId="3CCB06F5" w14:textId="77777777" w:rsidR="00E85846" w:rsidRPr="00551405" w:rsidRDefault="00E85846" w:rsidP="00E85846">
      <w:pPr>
        <w:ind w:firstLine="709"/>
        <w:rPr>
          <w:rFonts w:cs="Times New Roman"/>
          <w:i/>
          <w:lang w:val="ru-RU"/>
        </w:rPr>
      </w:pPr>
    </w:p>
    <w:p w14:paraId="53D6BB78" w14:textId="77777777" w:rsidR="00E85846" w:rsidRDefault="00E85846" w:rsidP="00E85846">
      <w:pPr>
        <w:rPr>
          <w:lang w:val="ru-RU"/>
        </w:rPr>
      </w:pPr>
      <w:r w:rsidRPr="00551405">
        <w:rPr>
          <w:lang w:val="ru-RU"/>
        </w:rPr>
        <w:t>где Д</w:t>
      </w:r>
      <w:r w:rsidRPr="00551405">
        <w:rPr>
          <w:vertAlign w:val="subscript"/>
          <w:lang w:val="ru-RU"/>
        </w:rPr>
        <w:t>р</w:t>
      </w:r>
      <w:r w:rsidRPr="00551405">
        <w:rPr>
          <w:lang w:val="ru-RU"/>
        </w:rPr>
        <w:t xml:space="preserve"> – доход от размещения рекламы на мобильном приложении, реализуемом бесплатно, руб. </w:t>
      </w:r>
    </w:p>
    <w:p w14:paraId="6FE2DBF5" w14:textId="77777777" w:rsidR="00E85846" w:rsidRDefault="00E85846" w:rsidP="00E85846">
      <w:pPr>
        <w:ind w:firstLine="720"/>
        <w:rPr>
          <w:lang w:val="ru-RU"/>
        </w:rPr>
      </w:pPr>
      <w:r w:rsidRPr="00F34818">
        <w:rPr>
          <w:lang w:val="ru-RU"/>
        </w:rPr>
        <w:lastRenderedPageBreak/>
        <w:t>Тогда прибыль за первый год составит:</w:t>
      </w:r>
    </w:p>
    <w:p w14:paraId="6D1D3F63" w14:textId="77777777" w:rsidR="00E85846" w:rsidRPr="00F34818" w:rsidRDefault="00E85846" w:rsidP="00E85846">
      <w:pPr>
        <w:ind w:firstLine="720"/>
        <w:rPr>
          <w:lang w:val="ru-RU"/>
        </w:rPr>
      </w:pPr>
    </w:p>
    <w:p w14:paraId="16159CB3" w14:textId="77777777" w:rsidR="00E85846" w:rsidRPr="000C0204" w:rsidRDefault="00E85846" w:rsidP="00E85846">
      <w:pPr>
        <w:rPr>
          <w:rFonts w:eastAsiaTheme="minorEastAsia" w:cs="Times New Roman"/>
          <w:lang w:val="ru-RU"/>
        </w:rPr>
      </w:pPr>
      <m:oMathPara>
        <m:oMath>
          <m:r>
            <m:rPr>
              <m:nor/>
            </m:rPr>
            <w:rPr>
              <w:rFonts w:cs="Times New Roman"/>
              <w:lang w:val="ru-RU"/>
            </w:rPr>
            <m:t>П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lang w:val="ru-RU"/>
            </w:rPr>
            <m:t>=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lang w:val="ru-RU"/>
            </w:rPr>
            <m:t>3840</m:t>
          </m:r>
          <m:r>
            <m:rPr>
              <m:sty m:val="p"/>
            </m:rPr>
            <w:rPr>
              <w:rFonts w:ascii="Cambria Math" w:hAnsi="Cambria Math" w:cs="Times New Roman"/>
              <w:lang w:val="ru-RU"/>
            </w:rPr>
            <m:t>-</m:t>
          </m:r>
          <m:r>
            <m:rPr>
              <m:nor/>
            </m:rPr>
            <w:rPr>
              <w:rFonts w:cs="Times New Roman"/>
              <w:lang w:val="ru-RU"/>
            </w:rPr>
            <m:t>2226,7 = 1613,3 руб</m:t>
          </m:r>
          <w:commentRangeStart w:id="212"/>
          <w:commentRangeEnd w:id="212"/>
          <m:r>
            <m:rPr>
              <m:nor/>
            </m:rPr>
            <w:rPr>
              <w:rStyle w:val="CommentReference"/>
              <w:rFonts w:cs="Times New Roman"/>
            </w:rPr>
            <w:commentReference w:id="212"/>
          </m:r>
          <m:r>
            <m:rPr>
              <m:nor/>
            </m:rPr>
            <w:rPr>
              <w:rFonts w:cs="Times New Roman"/>
              <w:lang w:val="ru-RU"/>
            </w:rPr>
            <m:t>.</m:t>
          </m:r>
        </m:oMath>
      </m:oMathPara>
    </w:p>
    <w:p w14:paraId="56292983" w14:textId="77777777" w:rsidR="00E85846" w:rsidRPr="00551405" w:rsidRDefault="00E85846" w:rsidP="00E85846">
      <w:pPr>
        <w:spacing w:before="360" w:after="360"/>
        <w:ind w:left="1282" w:hanging="576"/>
        <w:jc w:val="left"/>
        <w:rPr>
          <w:rFonts w:eastAsia="Times New Roman" w:cs="Times New Roman"/>
          <w:b/>
          <w:bCs/>
          <w:szCs w:val="36"/>
          <w:lang w:val="ru-RU" w:eastAsia="ru-RU"/>
        </w:rPr>
      </w:pPr>
      <w:r>
        <w:rPr>
          <w:rFonts w:eastAsia="Times New Roman" w:cs="Times New Roman"/>
          <w:b/>
          <w:bCs/>
          <w:szCs w:val="36"/>
          <w:lang w:val="ru-RU" w:eastAsia="ru-RU"/>
        </w:rPr>
        <w:t>5.7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szCs w:val="36"/>
          <w:lang w:val="ru-RU" w:eastAsia="ru-RU"/>
        </w:rPr>
        <w:t xml:space="preserve">  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 xml:space="preserve">Расчет показателей эффективности инвестиций </w:t>
      </w:r>
      <w:r>
        <w:rPr>
          <w:rFonts w:eastAsia="Times New Roman" w:cs="Times New Roman"/>
          <w:b/>
          <w:bCs/>
          <w:szCs w:val="36"/>
          <w:lang w:val="ru-RU" w:eastAsia="ru-RU"/>
        </w:rPr>
        <w:t xml:space="preserve">                                      </w:t>
      </w:r>
      <w:r w:rsidRPr="00551405">
        <w:rPr>
          <w:rFonts w:eastAsia="Times New Roman" w:cs="Times New Roman"/>
          <w:b/>
          <w:bCs/>
          <w:szCs w:val="36"/>
          <w:lang w:val="ru-RU" w:eastAsia="ru-RU"/>
        </w:rPr>
        <w:t>в разработку ПО</w:t>
      </w:r>
    </w:p>
    <w:p w14:paraId="042A600F" w14:textId="77777777" w:rsidR="00E85846" w:rsidRDefault="00E85846" w:rsidP="00E85846">
      <w:pPr>
        <w:ind w:firstLine="709"/>
        <w:rPr>
          <w:lang w:val="ru-RU"/>
        </w:rPr>
      </w:pPr>
      <w:r w:rsidRPr="00F34818">
        <w:rPr>
          <w:lang w:val="ru-RU"/>
        </w:rPr>
        <w:t>Для оценки эффективности затрат в разработку ПО необходимо рассчитать уровень рентабельности затрат по формуле</w:t>
      </w:r>
      <w:r>
        <w:rPr>
          <w:lang w:val="ru-RU"/>
        </w:rPr>
        <w:t xml:space="preserve"> (5.6)</w:t>
      </w:r>
      <w:r w:rsidRPr="00F34818">
        <w:rPr>
          <w:lang w:val="ru-RU"/>
        </w:rPr>
        <w:t>:</w:t>
      </w:r>
    </w:p>
    <w:p w14:paraId="68B3CE47" w14:textId="77777777" w:rsidR="00E85846" w:rsidRPr="00F34818" w:rsidRDefault="00E85846" w:rsidP="00E85846">
      <w:pPr>
        <w:ind w:firstLine="709"/>
        <w:rPr>
          <w:lang w:val="ru-RU"/>
        </w:rPr>
      </w:pPr>
    </w:p>
    <w:p w14:paraId="54FD67C9" w14:textId="77777777" w:rsidR="00E85846" w:rsidRPr="000C0204" w:rsidRDefault="00E85846" w:rsidP="00E85846">
      <w:pPr>
        <w:ind w:firstLine="709"/>
        <w:rPr>
          <w:rFonts w:eastAsiaTheme="minorEastAsia" w:cs="Times New Roman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У</m:t>
              </m: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р</m:t>
              </m:r>
            </m:sub>
          </m:sSub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lang w:val="ru-RU"/>
            </w:rPr>
            <m:t>=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lang w:val="ru-RU"/>
                </w:rPr>
                <m:t>П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lang w:val="ru-RU"/>
                    </w:rPr>
                    <m:t>р</m:t>
                  </m:r>
                </m:sub>
              </m:sSub>
            </m:den>
          </m:f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lang w:val="ru-RU"/>
            </w:rPr>
            <m:t>∙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lang w:val="ru-RU"/>
            </w:rPr>
            <m:t>100% ,                                              (5.6)</m:t>
          </m:r>
        </m:oMath>
      </m:oMathPara>
    </w:p>
    <w:p w14:paraId="18837CBD" w14:textId="77777777" w:rsidR="00E85846" w:rsidRPr="000C0204" w:rsidRDefault="00E85846" w:rsidP="00E85846">
      <w:pPr>
        <w:ind w:firstLine="709"/>
        <w:rPr>
          <w:lang w:val="ru-RU"/>
        </w:rPr>
      </w:pPr>
    </w:p>
    <w:p w14:paraId="075515A9" w14:textId="77777777" w:rsidR="00E85846" w:rsidRPr="000C0204" w:rsidRDefault="00E85846" w:rsidP="00E85846">
      <w:pPr>
        <w:rPr>
          <w:rFonts w:eastAsiaTheme="minorEastAsia" w:cs="Times New Roman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ru-RU"/>
                </w:rPr>
                <m:t>У</m:t>
              </m:r>
            </m:e>
            <m:sub>
              <m:r>
                <m:rPr>
                  <m:nor/>
                </m:rPr>
                <w:rPr>
                  <w:rFonts w:cs="Times New Roman"/>
                  <w:lang w:val="ru-RU"/>
                </w:rPr>
                <m:t>р</m:t>
              </m:r>
            </m:sub>
          </m:sSub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lang w:val="ru-RU"/>
            </w:rPr>
            <m:t>=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lang w:val="ru-RU"/>
                </w:rPr>
                <m:t>1613,3</m:t>
              </m:r>
            </m:num>
            <m:den>
              <m:r>
                <m:rPr>
                  <m:nor/>
                </m:rPr>
                <w:rPr>
                  <w:rFonts w:cs="Times New Roman"/>
                  <w:lang w:val="ru-RU"/>
                </w:rPr>
                <m:t>2226,7</m:t>
              </m:r>
            </m:den>
          </m:f>
          <m:r>
            <m:rPr>
              <m:nor/>
            </m:rPr>
            <w:rPr>
              <w:rFonts w:cs="Times New Roman"/>
              <w:lang w:val="ru-RU"/>
            </w:rPr>
            <m:t xml:space="preserve"> ∙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lang w:val="ru-RU"/>
            </w:rPr>
            <m:t>100% = 72%</m:t>
          </m:r>
          <m:r>
            <m:rPr>
              <m:nor/>
            </m:rPr>
            <w:rPr>
              <w:rFonts w:ascii="Cambria Math" w:cs="Times New Roman"/>
              <w:lang w:val="ru-RU"/>
            </w:rPr>
            <m:t xml:space="preserve"> .</m:t>
          </m:r>
        </m:oMath>
      </m:oMathPara>
    </w:p>
    <w:p w14:paraId="662CB44E" w14:textId="77777777" w:rsidR="00E85846" w:rsidRPr="00F34818" w:rsidRDefault="00E85846" w:rsidP="00E85846">
      <w:pPr>
        <w:ind w:firstLine="709"/>
        <w:rPr>
          <w:lang w:val="ru-RU"/>
        </w:rPr>
      </w:pPr>
    </w:p>
    <w:p w14:paraId="5C0E1237" w14:textId="77777777" w:rsidR="00E85846" w:rsidRDefault="00E85846" w:rsidP="00E85846">
      <w:pPr>
        <w:ind w:firstLine="709"/>
        <w:rPr>
          <w:rFonts w:cs="Times New Roman"/>
          <w:color w:val="000000"/>
          <w:sz w:val="26"/>
          <w:szCs w:val="26"/>
          <w:shd w:val="clear" w:color="auto" w:fill="FFFFFF"/>
          <w:lang w:val="ru-RU"/>
        </w:rPr>
      </w:pPr>
      <w:r w:rsidRPr="00F34818">
        <w:rPr>
          <w:lang w:val="ru-RU"/>
        </w:rPr>
        <w:t>Поскольку приложение станет приносить прибыль уже на седьмой месяц после его выхода на рынок и рентабельность затрат на его разработку составляет 72%, можно сделать вывод об экономической целесообразности разработки программного средства для чтения электронных книг и ведения словаря (переводчика).</w:t>
      </w:r>
    </w:p>
    <w:p w14:paraId="22DDA7D1" w14:textId="77777777" w:rsidR="00E85846" w:rsidRDefault="00E85846" w:rsidP="00E85846">
      <w:pPr>
        <w:spacing w:after="160"/>
        <w:ind w:firstLine="720"/>
        <w:jc w:val="center"/>
        <w:rPr>
          <w:rFonts w:cs="Times New Roman"/>
          <w:color w:val="000000"/>
          <w:sz w:val="26"/>
          <w:szCs w:val="26"/>
          <w:shd w:val="clear" w:color="auto" w:fill="FFFFFF"/>
          <w:lang w:val="ru-RU"/>
        </w:rPr>
      </w:pPr>
    </w:p>
    <w:p w14:paraId="2C7BBC9E" w14:textId="77777777" w:rsidR="00E85846" w:rsidRDefault="00E85846" w:rsidP="00E85846">
      <w:pPr>
        <w:spacing w:after="160"/>
        <w:ind w:firstLine="720"/>
        <w:jc w:val="center"/>
        <w:rPr>
          <w:rFonts w:eastAsia="Times New Roman" w:cs="Times New Roman"/>
          <w:bCs/>
          <w:szCs w:val="36"/>
          <w:lang w:val="ru-RU" w:eastAsia="ru-RU"/>
        </w:rPr>
      </w:pPr>
    </w:p>
    <w:p w14:paraId="21FFBC03" w14:textId="77777777" w:rsidR="00E85846" w:rsidRPr="002D3AFF" w:rsidRDefault="00E85846" w:rsidP="00E85846">
      <w:pPr>
        <w:ind w:firstLine="720"/>
        <w:jc w:val="center"/>
        <w:rPr>
          <w:rFonts w:eastAsia="Times New Roman" w:cs="Times New Roman"/>
          <w:bCs/>
          <w:szCs w:val="36"/>
          <w:lang w:val="ru-RU" w:eastAsia="ru-RU"/>
        </w:rPr>
      </w:pPr>
    </w:p>
    <w:p w14:paraId="6ADC84EC" w14:textId="77777777" w:rsidR="00E85846" w:rsidRPr="002D3AFF" w:rsidRDefault="00E85846" w:rsidP="00E85846">
      <w:pPr>
        <w:jc w:val="center"/>
        <w:rPr>
          <w:rFonts w:eastAsia="Times New Roman" w:cs="Times New Roman"/>
          <w:bCs/>
          <w:szCs w:val="36"/>
          <w:lang w:val="ru-RU" w:eastAsia="ru-RU"/>
        </w:rPr>
      </w:pPr>
    </w:p>
    <w:p w14:paraId="28E436AA" w14:textId="77777777" w:rsidR="00E85846" w:rsidRPr="0065173D" w:rsidDel="009232E3" w:rsidRDefault="00E85846" w:rsidP="00E85846">
      <w:pPr>
        <w:keepNext/>
        <w:keepLines/>
        <w:suppressAutoHyphens/>
        <w:spacing w:before="360" w:after="360"/>
        <w:jc w:val="center"/>
        <w:outlineLvl w:val="1"/>
        <w:rPr>
          <w:del w:id="213" w:author="Anastasiya Urubleuskaya" w:date="2019-04-20T10:13:00Z"/>
          <w:rFonts w:eastAsia="Times New Roman" w:cs="Times New Roman"/>
          <w:bCs/>
          <w:szCs w:val="36"/>
          <w:lang w:val="ru-RU" w:eastAsia="ru-RU"/>
        </w:rPr>
      </w:pPr>
    </w:p>
    <w:p w14:paraId="5611E502" w14:textId="77777777" w:rsidR="00E85846" w:rsidRPr="00BF5526" w:rsidRDefault="00E85846" w:rsidP="00E85846">
      <w:pPr>
        <w:jc w:val="center"/>
        <w:rPr>
          <w:lang w:val="ru-RU"/>
        </w:rPr>
        <w:pPrChange w:id="214" w:author="Anastasiya Urubleuskaya" w:date="2019-04-20T12:33:00Z">
          <w:pPr>
            <w:pStyle w:val="ListParagraph"/>
            <w:spacing w:after="160" w:line="259" w:lineRule="auto"/>
            <w:ind w:firstLine="709"/>
          </w:pPr>
        </w:pPrChange>
      </w:pPr>
      <w:r w:rsidRPr="005A1280">
        <w:rPr>
          <w:lang w:val="ru-RU"/>
          <w:rPrChange w:id="215" w:author="Anastasiya Urubleuskaya" w:date="2019-04-20T11:59:00Z">
            <w:rPr/>
          </w:rPrChange>
        </w:rPr>
        <w:br w:type="page"/>
      </w:r>
    </w:p>
    <w:p w14:paraId="078B61FC" w14:textId="77777777" w:rsidR="00E85846" w:rsidRDefault="00E85846" w:rsidP="00E85846">
      <w:pPr>
        <w:pStyle w:val="ab"/>
        <w:spacing w:line="276" w:lineRule="auto"/>
      </w:pPr>
      <w:bookmarkStart w:id="216" w:name="_Toc451177552"/>
      <w:r>
        <w:lastRenderedPageBreak/>
        <w:t>Заключение</w:t>
      </w:r>
      <w:bookmarkEnd w:id="216"/>
    </w:p>
    <w:p w14:paraId="093AB560" w14:textId="77777777" w:rsidR="00E85846" w:rsidRDefault="00E85846" w:rsidP="00E85846">
      <w:pPr>
        <w:ind w:firstLine="709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>Результатом дипломного проектирования является</w:t>
      </w:r>
      <w:r w:rsidRPr="00DB073B">
        <w:rPr>
          <w:color w:val="000000"/>
          <w:shd w:val="clear" w:color="auto" w:fill="FFFFFF"/>
          <w:lang w:val="ru-RU"/>
        </w:rPr>
        <w:t xml:space="preserve"> </w:t>
      </w:r>
      <w:r>
        <w:rPr>
          <w:color w:val="000000"/>
          <w:shd w:val="clear" w:color="auto" w:fill="FFFFFF"/>
          <w:lang w:val="ru-RU"/>
        </w:rPr>
        <w:t xml:space="preserve">разработанное программное средство </w:t>
      </w:r>
      <w:r w:rsidRPr="00DB073B">
        <w:rPr>
          <w:color w:val="000000"/>
          <w:shd w:val="clear" w:color="auto" w:fill="FFFFFF"/>
          <w:lang w:val="ru-RU"/>
        </w:rPr>
        <w:t>для чтения электронных книг и ведения словаря (переводчика)</w:t>
      </w:r>
      <w:r>
        <w:rPr>
          <w:color w:val="000000"/>
          <w:shd w:val="clear" w:color="auto" w:fill="FFFFFF"/>
          <w:lang w:val="ru-RU"/>
        </w:rPr>
        <w:t>. При разработке были учтены о</w:t>
      </w:r>
      <w:r w:rsidRPr="00DB073B">
        <w:rPr>
          <w:color w:val="000000"/>
          <w:shd w:val="clear" w:color="auto" w:fill="FFFFFF"/>
          <w:lang w:val="ru-RU"/>
        </w:rPr>
        <w:t>сновные требования к</w:t>
      </w:r>
      <w:r>
        <w:rPr>
          <w:color w:val="000000"/>
          <w:shd w:val="clear" w:color="auto" w:fill="FFFFFF"/>
          <w:lang w:val="ru-RU"/>
        </w:rPr>
        <w:t xml:space="preserve"> его</w:t>
      </w:r>
      <w:r w:rsidRPr="00DB073B">
        <w:rPr>
          <w:color w:val="000000"/>
          <w:shd w:val="clear" w:color="auto" w:fill="FFFFFF"/>
          <w:lang w:val="ru-RU"/>
        </w:rPr>
        <w:t xml:space="preserve"> функциональности</w:t>
      </w:r>
      <w:r>
        <w:rPr>
          <w:color w:val="000000"/>
          <w:shd w:val="clear" w:color="auto" w:fill="FFFFFF"/>
          <w:lang w:val="ru-RU"/>
        </w:rPr>
        <w:t>:</w:t>
      </w:r>
      <w:r w:rsidRPr="00DB073B">
        <w:rPr>
          <w:color w:val="000000"/>
          <w:shd w:val="clear" w:color="auto" w:fill="FFFFFF"/>
          <w:lang w:val="ru-RU"/>
        </w:rPr>
        <w:t xml:space="preserve"> добавление книг из локального хранилища в библиотеку и их удаление посредством </w:t>
      </w:r>
      <w:r w:rsidRPr="00AC2805">
        <w:rPr>
          <w:i/>
          <w:color w:val="000000"/>
          <w:shd w:val="clear" w:color="auto" w:fill="FFFFFF"/>
          <w:lang w:val="ru-RU"/>
        </w:rPr>
        <w:t>SQL</w:t>
      </w:r>
      <w:r w:rsidRPr="00DB073B">
        <w:rPr>
          <w:color w:val="000000"/>
          <w:shd w:val="clear" w:color="auto" w:fill="FFFFFF"/>
          <w:lang w:val="ru-RU"/>
        </w:rPr>
        <w:t>-запросов; ведение словаря (переводчика), закрепленного за каждой книгой; возможность выбора языка перевода.</w:t>
      </w:r>
    </w:p>
    <w:p w14:paraId="2C4CD986" w14:textId="77777777" w:rsidR="00E85846" w:rsidRDefault="00E85846" w:rsidP="00E85846">
      <w:pPr>
        <w:ind w:firstLine="709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>Перед началом разработки б</w:t>
      </w:r>
      <w:r w:rsidRPr="00DB073B">
        <w:rPr>
          <w:color w:val="000000"/>
          <w:shd w:val="clear" w:color="auto" w:fill="FFFFFF"/>
          <w:lang w:val="ru-RU"/>
        </w:rPr>
        <w:t>ыл проведен анализ</w:t>
      </w:r>
      <w:r>
        <w:rPr>
          <w:color w:val="000000"/>
          <w:shd w:val="clear" w:color="auto" w:fill="FFFFFF"/>
          <w:lang w:val="ru-RU"/>
        </w:rPr>
        <w:t xml:space="preserve"> аналогичных</w:t>
      </w:r>
      <w:r w:rsidRPr="00DB073B">
        <w:rPr>
          <w:color w:val="000000"/>
          <w:shd w:val="clear" w:color="auto" w:fill="FFFFFF"/>
          <w:lang w:val="ru-RU"/>
        </w:rPr>
        <w:t xml:space="preserve"> приложений</w:t>
      </w:r>
      <w:r>
        <w:rPr>
          <w:color w:val="000000"/>
          <w:shd w:val="clear" w:color="auto" w:fill="FFFFFF"/>
          <w:lang w:val="ru-RU"/>
        </w:rPr>
        <w:t xml:space="preserve"> и выполнено технико-экономическое обоснование проекта с целью определения</w:t>
      </w:r>
      <w:r w:rsidRPr="00DB073B">
        <w:rPr>
          <w:color w:val="000000"/>
          <w:shd w:val="clear" w:color="auto" w:fill="FFFFFF"/>
          <w:lang w:val="ru-RU"/>
        </w:rPr>
        <w:t xml:space="preserve"> экономической целесообразности разработки, внедрения и использования данного программного средства, относительно его аналогов</w:t>
      </w:r>
      <w:r>
        <w:rPr>
          <w:color w:val="000000"/>
          <w:shd w:val="clear" w:color="auto" w:fill="FFFFFF"/>
          <w:lang w:val="ru-RU"/>
        </w:rPr>
        <w:t>.</w:t>
      </w:r>
    </w:p>
    <w:p w14:paraId="1B41C59F" w14:textId="77777777" w:rsidR="00E85846" w:rsidRDefault="00E85846" w:rsidP="00E85846">
      <w:pPr>
        <w:ind w:firstLine="709"/>
        <w:rPr>
          <w:color w:val="000000"/>
          <w:shd w:val="clear" w:color="auto" w:fill="FFFFFF"/>
          <w:lang w:val="ru-RU"/>
        </w:rPr>
      </w:pPr>
      <w:r w:rsidRPr="00AC2805">
        <w:rPr>
          <w:color w:val="000000"/>
          <w:shd w:val="clear" w:color="auto" w:fill="FFFFFF"/>
          <w:lang w:val="ru-RU"/>
        </w:rPr>
        <w:t xml:space="preserve">Для разработки программного </w:t>
      </w:r>
      <w:r>
        <w:rPr>
          <w:color w:val="000000"/>
          <w:shd w:val="clear" w:color="auto" w:fill="FFFFFF"/>
          <w:lang w:val="ru-RU"/>
        </w:rPr>
        <w:t xml:space="preserve">средства </w:t>
      </w:r>
      <w:r w:rsidRPr="00AC2805">
        <w:rPr>
          <w:color w:val="000000"/>
          <w:shd w:val="clear" w:color="auto" w:fill="FFFFFF"/>
          <w:lang w:val="ru-RU"/>
        </w:rPr>
        <w:t>использовалась интегрированная среда разработки</w:t>
      </w:r>
      <w:r w:rsidRPr="00AC2805">
        <w:rPr>
          <w:lang w:val="ru-RU"/>
        </w:rPr>
        <w:t xml:space="preserve"> </w:t>
      </w:r>
      <w:r w:rsidRPr="00AC2805">
        <w:rPr>
          <w:i/>
          <w:color w:val="000000"/>
          <w:shd w:val="clear" w:color="auto" w:fill="FFFFFF"/>
          <w:lang w:val="ru-RU"/>
        </w:rPr>
        <w:t>Android Studio</w:t>
      </w:r>
      <w:r w:rsidRPr="00AC2805">
        <w:rPr>
          <w:color w:val="000000"/>
          <w:shd w:val="clear" w:color="auto" w:fill="FFFFFF"/>
          <w:lang w:val="ru-RU"/>
        </w:rPr>
        <w:t xml:space="preserve">. Программное </w:t>
      </w:r>
      <w:r>
        <w:rPr>
          <w:color w:val="000000"/>
          <w:shd w:val="clear" w:color="auto" w:fill="FFFFFF"/>
          <w:lang w:val="ru-RU"/>
        </w:rPr>
        <w:t>средство предназначено для</w:t>
      </w:r>
      <w:r w:rsidRPr="00AC2805">
        <w:rPr>
          <w:color w:val="000000"/>
          <w:shd w:val="clear" w:color="auto" w:fill="FFFFFF"/>
          <w:lang w:val="ru-RU"/>
        </w:rPr>
        <w:t xml:space="preserve"> </w:t>
      </w:r>
      <w:r>
        <w:rPr>
          <w:color w:val="000000"/>
          <w:shd w:val="clear" w:color="auto" w:fill="FFFFFF"/>
          <w:lang w:val="ru-RU"/>
        </w:rPr>
        <w:t>смартфонов</w:t>
      </w:r>
      <w:r w:rsidRPr="00AC2805">
        <w:rPr>
          <w:color w:val="000000"/>
          <w:shd w:val="clear" w:color="auto" w:fill="FFFFFF"/>
          <w:lang w:val="ru-RU"/>
        </w:rPr>
        <w:t xml:space="preserve"> с операционной системой </w:t>
      </w:r>
      <w:r w:rsidRPr="00AC2805">
        <w:rPr>
          <w:i/>
          <w:color w:val="000000"/>
          <w:shd w:val="clear" w:color="auto" w:fill="FFFFFF"/>
          <w:lang w:val="ru-RU"/>
        </w:rPr>
        <w:t>Android</w:t>
      </w:r>
      <w:r>
        <w:rPr>
          <w:color w:val="000000"/>
          <w:shd w:val="clear" w:color="auto" w:fill="FFFFFF"/>
          <w:lang w:val="ru-RU"/>
        </w:rPr>
        <w:t xml:space="preserve"> с версией    от 4.4 до 9. </w:t>
      </w:r>
    </w:p>
    <w:p w14:paraId="4547135E" w14:textId="77777777" w:rsidR="00E85846" w:rsidRDefault="00E85846" w:rsidP="00E85846">
      <w:pPr>
        <w:ind w:firstLine="709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В процессе выполнения дипломной работы </w:t>
      </w:r>
      <w:r w:rsidRPr="00AC2805">
        <w:rPr>
          <w:color w:val="000000"/>
          <w:shd w:val="clear" w:color="auto" w:fill="FFFFFF"/>
          <w:lang w:val="ru-RU"/>
        </w:rPr>
        <w:t xml:space="preserve">использовались научно-техническая литература и материалы с сайтов, посвящённых программированию для мобильных телефонов с операционной системой </w:t>
      </w:r>
      <w:r w:rsidRPr="00F4607A">
        <w:rPr>
          <w:i/>
          <w:color w:val="000000"/>
          <w:shd w:val="clear" w:color="auto" w:fill="FFFFFF"/>
          <w:lang w:val="ru-RU"/>
        </w:rPr>
        <w:t>Android</w:t>
      </w:r>
      <w:r w:rsidRPr="00AC2805">
        <w:rPr>
          <w:color w:val="000000"/>
          <w:shd w:val="clear" w:color="auto" w:fill="FFFFFF"/>
          <w:lang w:val="ru-RU"/>
        </w:rPr>
        <w:t>.</w:t>
      </w:r>
    </w:p>
    <w:p w14:paraId="52BED63D" w14:textId="77777777" w:rsidR="00E85846" w:rsidRDefault="00E85846" w:rsidP="00E85846">
      <w:pPr>
        <w:ind w:firstLine="709"/>
        <w:rPr>
          <w:i/>
          <w:color w:val="000000"/>
          <w:shd w:val="clear" w:color="auto" w:fill="FFFFFF"/>
          <w:lang w:val="ru-RU"/>
        </w:rPr>
      </w:pPr>
      <w:r w:rsidRPr="00DB073B">
        <w:rPr>
          <w:color w:val="000000"/>
          <w:shd w:val="clear" w:color="auto" w:fill="FFFFFF"/>
          <w:lang w:val="ru-RU"/>
        </w:rPr>
        <w:t>Приложение было протестировано и показало свою работоспособность</w:t>
      </w:r>
      <w:r>
        <w:rPr>
          <w:color w:val="000000"/>
          <w:shd w:val="clear" w:color="auto" w:fill="FFFFFF"/>
          <w:lang w:val="ru-RU"/>
        </w:rPr>
        <w:t xml:space="preserve"> </w:t>
      </w:r>
      <w:r w:rsidRPr="00DB073B">
        <w:rPr>
          <w:color w:val="000000"/>
          <w:shd w:val="clear" w:color="auto" w:fill="FFFFFF"/>
          <w:lang w:val="ru-RU"/>
        </w:rPr>
        <w:t xml:space="preserve">как на стандартных эмуляторах, взятых из </w:t>
      </w:r>
      <w:r w:rsidRPr="00AC2805">
        <w:rPr>
          <w:i/>
          <w:color w:val="000000"/>
          <w:shd w:val="clear" w:color="auto" w:fill="FFFFFF"/>
          <w:lang w:val="ru-RU"/>
        </w:rPr>
        <w:t>AVD Manager</w:t>
      </w:r>
      <w:r>
        <w:rPr>
          <w:color w:val="000000"/>
          <w:shd w:val="clear" w:color="auto" w:fill="FFFFFF"/>
          <w:lang w:val="ru-RU"/>
        </w:rPr>
        <w:t>, так и на реальном устройстве</w:t>
      </w:r>
      <w:r w:rsidRPr="00DB073B">
        <w:rPr>
          <w:color w:val="000000"/>
          <w:shd w:val="clear" w:color="auto" w:fill="FFFFFF"/>
          <w:lang w:val="ru-RU"/>
        </w:rPr>
        <w:t xml:space="preserve"> на платформе </w:t>
      </w:r>
      <w:r w:rsidRPr="00AC2805">
        <w:rPr>
          <w:i/>
          <w:color w:val="000000"/>
          <w:shd w:val="clear" w:color="auto" w:fill="FFFFFF"/>
          <w:lang w:val="ru-RU"/>
        </w:rPr>
        <w:t>Android</w:t>
      </w:r>
      <w:r>
        <w:rPr>
          <w:i/>
          <w:color w:val="000000"/>
          <w:shd w:val="clear" w:color="auto" w:fill="FFFFFF"/>
          <w:lang w:val="ru-RU"/>
        </w:rPr>
        <w:t>.</w:t>
      </w:r>
    </w:p>
    <w:p w14:paraId="7E2DBADF" w14:textId="77777777" w:rsidR="00E85846" w:rsidRPr="00F4607A" w:rsidRDefault="00E85846" w:rsidP="00E85846">
      <w:pPr>
        <w:ind w:firstLine="709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Подводя итоги дипломного проектирования, можно сделать вывод о выполнении поставленных задач и достижении главной цели работы – разработки полноценного программного средства </w:t>
      </w:r>
      <w:r w:rsidRPr="00DB073B">
        <w:rPr>
          <w:color w:val="000000"/>
          <w:shd w:val="clear" w:color="auto" w:fill="FFFFFF"/>
          <w:lang w:val="ru-RU"/>
        </w:rPr>
        <w:t>для чтения электронных книг и ведения словаря (переводчика)</w:t>
      </w:r>
      <w:r>
        <w:rPr>
          <w:color w:val="000000"/>
          <w:shd w:val="clear" w:color="auto" w:fill="FFFFFF"/>
          <w:lang w:val="ru-RU"/>
        </w:rPr>
        <w:t>.</w:t>
      </w:r>
    </w:p>
    <w:p w14:paraId="3B66FF9D" w14:textId="77777777" w:rsidR="00E85846" w:rsidRPr="00AC2805" w:rsidRDefault="00E85846" w:rsidP="00E85846">
      <w:pPr>
        <w:ind w:firstLine="709"/>
        <w:rPr>
          <w:color w:val="000000"/>
          <w:shd w:val="clear" w:color="auto" w:fill="FFFFFF"/>
          <w:lang w:val="ru-RU"/>
        </w:rPr>
      </w:pPr>
    </w:p>
    <w:p w14:paraId="7968F496" w14:textId="77777777" w:rsidR="00E85846" w:rsidRDefault="00E85846" w:rsidP="00E85846">
      <w:pPr>
        <w:spacing w:after="160"/>
        <w:rPr>
          <w:lang w:val="ru-RU"/>
        </w:rPr>
      </w:pPr>
      <w:r>
        <w:rPr>
          <w:lang w:val="ru-RU"/>
        </w:rPr>
        <w:br w:type="page"/>
      </w:r>
    </w:p>
    <w:p w14:paraId="4A7C146E" w14:textId="77777777" w:rsidR="00E85846" w:rsidRDefault="00E85846" w:rsidP="00E85846">
      <w:pPr>
        <w:pStyle w:val="a7"/>
        <w:spacing w:line="276" w:lineRule="auto"/>
      </w:pPr>
      <w:bookmarkStart w:id="217" w:name="_Toc450725104"/>
      <w:bookmarkStart w:id="218" w:name="_Toc451177553"/>
      <w:r>
        <w:lastRenderedPageBreak/>
        <w:t>Список использованных источников</w:t>
      </w:r>
      <w:bookmarkEnd w:id="217"/>
      <w:bookmarkEnd w:id="218"/>
    </w:p>
    <w:p w14:paraId="15289635" w14:textId="77777777" w:rsidR="00E85846" w:rsidRDefault="00E85846" w:rsidP="00E85846">
      <w:pPr>
        <w:pStyle w:val="ListParagraph"/>
        <w:ind w:left="284" w:right="284" w:firstLine="709"/>
        <w:rPr>
          <w:lang w:val="ru-RU"/>
        </w:rPr>
      </w:pPr>
    </w:p>
    <w:p w14:paraId="5117255A" w14:textId="77777777" w:rsidR="00E85846" w:rsidRDefault="00E85846" w:rsidP="00E85846">
      <w:pPr>
        <w:spacing w:after="160" w:line="259" w:lineRule="auto"/>
        <w:jc w:val="lef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br w:type="page"/>
      </w:r>
    </w:p>
    <w:p w14:paraId="0000CD15" w14:textId="77777777" w:rsidR="00E85846" w:rsidRPr="005A2EDE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  <w:bookmarkStart w:id="219" w:name="_Hlk9879866"/>
      <w:r w:rsidRPr="005A2EDE">
        <w:rPr>
          <w:rFonts w:cs="Times New Roman"/>
          <w:b/>
          <w:color w:val="000000" w:themeColor="text1"/>
          <w:szCs w:val="28"/>
          <w:lang w:val="ru-RU"/>
        </w:rPr>
        <w:lastRenderedPageBreak/>
        <w:t xml:space="preserve">ПРИЛОЖЕНИЕ </w:t>
      </w:r>
      <w:r>
        <w:rPr>
          <w:rFonts w:cs="Times New Roman"/>
          <w:b/>
          <w:color w:val="000000" w:themeColor="text1"/>
          <w:szCs w:val="28"/>
          <w:lang w:val="ru-RU"/>
        </w:rPr>
        <w:t>А</w:t>
      </w:r>
    </w:p>
    <w:p w14:paraId="39C85ADF" w14:textId="77777777" w:rsidR="00E85846" w:rsidRPr="005A2EDE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  <w:r w:rsidRPr="005A2EDE">
        <w:rPr>
          <w:rFonts w:cs="Times New Roman"/>
          <w:b/>
          <w:color w:val="000000" w:themeColor="text1"/>
          <w:szCs w:val="28"/>
          <w:lang w:val="ru-RU"/>
        </w:rPr>
        <w:t>(обязательное)</w:t>
      </w:r>
    </w:p>
    <w:p w14:paraId="5652F85A" w14:textId="77777777" w:rsidR="00E85846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  <w:r w:rsidRPr="00D542C6">
        <w:rPr>
          <w:rFonts w:cs="Times New Roman"/>
          <w:b/>
          <w:color w:val="000000" w:themeColor="text1"/>
          <w:szCs w:val="28"/>
          <w:lang w:val="ru-RU"/>
        </w:rPr>
        <w:t xml:space="preserve">Отчёт по анализу заимствования материала </w:t>
      </w:r>
      <w:bookmarkStart w:id="220" w:name="_Hlk9966643"/>
      <w:bookmarkEnd w:id="219"/>
    </w:p>
    <w:bookmarkEnd w:id="220"/>
    <w:p w14:paraId="480E6611" w14:textId="77777777" w:rsidR="00E85846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14:paraId="6B6E7E0E" w14:textId="77777777" w:rsidR="00E85846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  <w:r>
        <w:rPr>
          <w:b/>
          <w:noProof/>
          <w:color w:val="000000" w:themeColor="text1"/>
          <w:szCs w:val="28"/>
          <w:lang w:val="ru-RU" w:eastAsia="ru-RU"/>
        </w:rPr>
        <w:drawing>
          <wp:inline distT="0" distB="0" distL="0" distR="0" wp14:anchorId="58A9BD64" wp14:editId="02D38AA3">
            <wp:extent cx="5819135" cy="2650490"/>
            <wp:effectExtent l="19050" t="19050" r="10795" b="16510"/>
            <wp:docPr id="2" name="Picture 2" descr="C:\Users\Anastasiya_Urubleusk\AppData\Local\Microsoft\Windows\INetCache\Content.MSO\9C83B1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ya_Urubleusk\AppData\Local\Microsoft\Windows\INetCache\Content.MSO\9C83B12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61" cy="26539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6BDCD" w14:textId="77777777" w:rsidR="00E85846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14:paraId="170C055E" w14:textId="77777777" w:rsidR="00E85846" w:rsidRPr="004B5025" w:rsidRDefault="00E85846" w:rsidP="00E85846">
      <w:pPr>
        <w:ind w:right="85"/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ins w:id="221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Рисунок </w:t>
        </w:r>
      </w:ins>
      <w:r>
        <w:rPr>
          <w:rFonts w:cs="Times New Roman"/>
          <w:color w:val="000000"/>
          <w:szCs w:val="28"/>
          <w:shd w:val="clear" w:color="auto" w:fill="FFFFFF"/>
          <w:lang w:val="ru-RU"/>
        </w:rPr>
        <w:t>А.1</w:t>
      </w:r>
      <w:ins w:id="222" w:author="Anastasiya Urubleuskaya" w:date="2019-04-20T12:32:00Z">
        <w:r w:rsidRPr="00B66572">
          <w:rPr>
            <w:rFonts w:cs="Times New Roman"/>
            <w:color w:val="000000"/>
            <w:szCs w:val="28"/>
            <w:shd w:val="clear" w:color="auto" w:fill="FFFFFF"/>
            <w:lang w:val="ru-RU"/>
          </w:rPr>
          <w:t xml:space="preserve"> –</w:t>
        </w:r>
      </w:ins>
      <w:r w:rsidRPr="00B66572">
        <w:rPr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Скриншот проверки </w:t>
      </w:r>
      <w:r w:rsidRPr="004B5025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дипломного проекта </w:t>
      </w:r>
    </w:p>
    <w:p w14:paraId="43369AD9" w14:textId="77777777" w:rsidR="00E85846" w:rsidRDefault="00E85846" w:rsidP="00E85846">
      <w:pPr>
        <w:ind w:right="85"/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4B5025">
        <w:rPr>
          <w:rFonts w:cs="Times New Roman"/>
          <w:color w:val="000000"/>
          <w:szCs w:val="28"/>
          <w:shd w:val="clear" w:color="auto" w:fill="FFFFFF"/>
          <w:lang w:val="ru-RU"/>
        </w:rPr>
        <w:t>в системе «Антиплагиат»</w:t>
      </w:r>
    </w:p>
    <w:p w14:paraId="20DF5D69" w14:textId="77777777" w:rsidR="00E85846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14:paraId="340F522C" w14:textId="77777777" w:rsidR="00E85846" w:rsidRDefault="00E85846" w:rsidP="00E85846">
      <w:pPr>
        <w:spacing w:after="160" w:line="259" w:lineRule="auto"/>
        <w:jc w:val="lef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14:paraId="4AD03155" w14:textId="77777777" w:rsidR="00E85846" w:rsidRPr="0033277D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  <w:r w:rsidRPr="0033277D">
        <w:rPr>
          <w:rFonts w:cs="Times New Roman"/>
          <w:b/>
          <w:color w:val="000000" w:themeColor="text1"/>
          <w:szCs w:val="28"/>
          <w:lang w:val="ru-RU"/>
        </w:rPr>
        <w:lastRenderedPageBreak/>
        <w:t xml:space="preserve">ПРИЛОЖЕНИЕ </w:t>
      </w:r>
      <w:r>
        <w:rPr>
          <w:rFonts w:cs="Times New Roman"/>
          <w:b/>
          <w:color w:val="000000" w:themeColor="text1"/>
          <w:szCs w:val="28"/>
          <w:lang w:val="ru-RU"/>
        </w:rPr>
        <w:t>Б</w:t>
      </w:r>
    </w:p>
    <w:p w14:paraId="3001716E" w14:textId="77777777" w:rsidR="00E85846" w:rsidRPr="0033277D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  <w:r w:rsidRPr="0033277D">
        <w:rPr>
          <w:rFonts w:cs="Times New Roman"/>
          <w:b/>
          <w:color w:val="000000" w:themeColor="text1"/>
          <w:szCs w:val="28"/>
          <w:lang w:val="ru-RU"/>
        </w:rPr>
        <w:t>(обязательное)</w:t>
      </w:r>
    </w:p>
    <w:p w14:paraId="426963D9" w14:textId="77777777" w:rsidR="00E85846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  <w:r w:rsidRPr="0033277D">
        <w:rPr>
          <w:rFonts w:cs="Times New Roman"/>
          <w:b/>
          <w:color w:val="000000" w:themeColor="text1"/>
          <w:szCs w:val="28"/>
          <w:lang w:val="ru-RU"/>
        </w:rPr>
        <w:t>Листинг</w:t>
      </w:r>
      <w:r>
        <w:rPr>
          <w:rFonts w:cs="Times New Roman"/>
          <w:b/>
          <w:color w:val="000000" w:themeColor="text1"/>
          <w:szCs w:val="28"/>
          <w:lang w:val="ru-RU"/>
        </w:rPr>
        <w:t>и</w:t>
      </w:r>
      <w:r w:rsidRPr="0033277D">
        <w:rPr>
          <w:rFonts w:cs="Times New Roman"/>
          <w:b/>
          <w:color w:val="000000" w:themeColor="text1"/>
          <w:szCs w:val="28"/>
          <w:lang w:val="ru-RU"/>
        </w:rPr>
        <w:t xml:space="preserve"> программ</w:t>
      </w:r>
    </w:p>
    <w:p w14:paraId="60286255" w14:textId="77777777" w:rsidR="00E85846" w:rsidRDefault="00E85846" w:rsidP="00E85846">
      <w:pPr>
        <w:pStyle w:val="ListParagraph"/>
        <w:ind w:right="85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0851434E" w14:textId="77777777" w:rsidR="00E85846" w:rsidRPr="0033277D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br w:type="page"/>
      </w:r>
      <w:r w:rsidRPr="0033277D">
        <w:rPr>
          <w:rFonts w:cs="Times New Roman"/>
          <w:b/>
          <w:color w:val="000000" w:themeColor="text1"/>
          <w:szCs w:val="28"/>
          <w:lang w:val="ru-RU"/>
        </w:rPr>
        <w:lastRenderedPageBreak/>
        <w:t xml:space="preserve">ПРИЛОЖЕНИЕ </w:t>
      </w:r>
      <w:r>
        <w:rPr>
          <w:rFonts w:cs="Times New Roman"/>
          <w:b/>
          <w:color w:val="000000" w:themeColor="text1"/>
          <w:szCs w:val="28"/>
          <w:lang w:val="ru-RU"/>
        </w:rPr>
        <w:t>В</w:t>
      </w:r>
    </w:p>
    <w:p w14:paraId="308FB472" w14:textId="77777777" w:rsidR="00E85846" w:rsidRPr="0033277D" w:rsidRDefault="00E85846" w:rsidP="00E85846">
      <w:pPr>
        <w:pStyle w:val="ListParagraph"/>
        <w:ind w:left="0" w:right="85"/>
        <w:jc w:val="center"/>
        <w:rPr>
          <w:rFonts w:cs="Times New Roman"/>
          <w:b/>
          <w:color w:val="000000" w:themeColor="text1"/>
          <w:szCs w:val="28"/>
          <w:lang w:val="ru-RU"/>
        </w:rPr>
      </w:pPr>
      <w:r w:rsidRPr="0033277D">
        <w:rPr>
          <w:rFonts w:cs="Times New Roman"/>
          <w:b/>
          <w:color w:val="000000" w:themeColor="text1"/>
          <w:szCs w:val="28"/>
          <w:lang w:val="ru-RU"/>
        </w:rPr>
        <w:t>(обязательное)</w:t>
      </w:r>
    </w:p>
    <w:p w14:paraId="140A3A3B" w14:textId="77777777" w:rsidR="00E85846" w:rsidRPr="0033277D" w:rsidRDefault="00E85846" w:rsidP="00E85846">
      <w:pPr>
        <w:spacing w:after="160" w:line="259" w:lineRule="auto"/>
        <w:jc w:val="center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Ведомость дипломного проекта</w:t>
      </w:r>
    </w:p>
    <w:p w14:paraId="3C3F3F92" w14:textId="77777777" w:rsidR="00F46295" w:rsidRPr="00E85846" w:rsidRDefault="00E85846">
      <w:pPr>
        <w:rPr>
          <w:lang w:val="ru-RU"/>
        </w:rPr>
      </w:pPr>
    </w:p>
    <w:sectPr w:rsidR="00F46295" w:rsidRPr="00E85846" w:rsidSect="00E85846">
      <w:footerReference w:type="default" r:id="rId24"/>
      <w:pgSz w:w="11907" w:h="16840" w:code="9"/>
      <w:pgMar w:top="1134" w:right="851" w:bottom="1170" w:left="1701" w:header="709" w:footer="73" w:gutter="0"/>
      <w:pgNumType w:start="5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5" w:author="Верняховская Вероника Владимировна" w:date="2019-05-02T12:51:00Z" w:initials="ВВВ">
    <w:p w14:paraId="087A3283" w14:textId="77777777" w:rsidR="00E85846" w:rsidRDefault="00E85846" w:rsidP="00E85846">
      <w:pPr>
        <w:pStyle w:val="CommentText"/>
      </w:pPr>
      <w:r>
        <w:rPr>
          <w:rStyle w:val="CommentReference"/>
        </w:rPr>
        <w:annotationRef/>
      </w:r>
      <w:r>
        <w:t>Укажите здесь, кем, с какой целью и для кого ведется разработка данного приложения</w:t>
      </w:r>
    </w:p>
  </w:comment>
  <w:comment w:id="210" w:author="Верняховская Вероника Владимировна" w:date="2019-05-02T12:51:00Z" w:initials="ВВВ">
    <w:p w14:paraId="52F06DE9" w14:textId="77777777" w:rsidR="00E85846" w:rsidRDefault="00E85846" w:rsidP="00E85846">
      <w:pPr>
        <w:pStyle w:val="CommentText"/>
      </w:pPr>
      <w:r>
        <w:rPr>
          <w:rStyle w:val="CommentReference"/>
        </w:rPr>
        <w:annotationRef/>
      </w:r>
      <w:r>
        <w:t>Добавить руководителя проекта. Его трудоемкость должна быть меньше тестировщика</w:t>
      </w:r>
    </w:p>
  </w:comment>
  <w:comment w:id="211" w:author="Верняховская Вероника Владимировна" w:date="2019-05-02T12:51:00Z" w:initials="ВВВ">
    <w:p w14:paraId="6CB55574" w14:textId="77777777" w:rsidR="00E85846" w:rsidRDefault="00E85846" w:rsidP="00E85846">
      <w:pPr>
        <w:pStyle w:val="CommentText"/>
      </w:pPr>
      <w:r>
        <w:rPr>
          <w:rStyle w:val="CommentReference"/>
        </w:rPr>
        <w:annotationRef/>
      </w:r>
      <w:r>
        <w:t>Добавить руководителя проекта. Его трудоемкость должна быть меньше тестировщика</w:t>
      </w:r>
    </w:p>
  </w:comment>
  <w:comment w:id="212" w:author="Верняховская Вероника Владимировна" w:date="2019-05-02T12:54:00Z" w:initials="ВВВ">
    <w:p w14:paraId="039C418C" w14:textId="77777777" w:rsidR="00E85846" w:rsidRDefault="00E85846" w:rsidP="00E85846">
      <w:pPr>
        <w:pStyle w:val="CommentText"/>
      </w:pPr>
      <w:r>
        <w:rPr>
          <w:rStyle w:val="CommentReference"/>
        </w:rPr>
        <w:annotationRef/>
      </w:r>
      <w:r>
        <w:t>Распишите расчет прибыли по годам….Это у вас форма для расчета прибыли в целом.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7A3283" w15:done="0"/>
  <w15:commentEx w15:paraId="52F06DE9" w15:done="0"/>
  <w15:commentEx w15:paraId="6CB55574" w15:done="0"/>
  <w15:commentEx w15:paraId="039C41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7A3283" w16cid:durableId="2096B936"/>
  <w16cid:commentId w16cid:paraId="52F06DE9" w16cid:durableId="2096B937"/>
  <w16cid:commentId w16cid:paraId="6CB55574" w16cid:durableId="2096B938"/>
  <w16cid:commentId w16cid:paraId="039C418C" w16cid:durableId="2096B9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349164"/>
      <w:docPartObj>
        <w:docPartGallery w:val="Page Numbers (Bottom of Page)"/>
        <w:docPartUnique/>
      </w:docPartObj>
    </w:sdtPr>
    <w:sdtEndPr/>
    <w:sdtContent>
      <w:p w14:paraId="1C8B5BD2" w14:textId="77777777" w:rsidR="00713C30" w:rsidRDefault="00E8584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62EFE">
          <w:rPr>
            <w:noProof/>
            <w:lang w:val="ru-RU"/>
          </w:rPr>
          <w:t>61</w:t>
        </w:r>
        <w:r>
          <w:fldChar w:fldCharType="end"/>
        </w:r>
      </w:p>
    </w:sdtContent>
  </w:sdt>
  <w:p w14:paraId="294E5777" w14:textId="77777777" w:rsidR="00713C30" w:rsidRDefault="00E85846">
    <w:pPr>
      <w:pStyle w:val="Footer"/>
    </w:pPr>
  </w:p>
  <w:p w14:paraId="3D7E3158" w14:textId="77777777" w:rsidR="00713C30" w:rsidRDefault="00E85846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F04"/>
    <w:multiLevelType w:val="hybridMultilevel"/>
    <w:tmpl w:val="B4ACA6F8"/>
    <w:lvl w:ilvl="0" w:tplc="7F14C6F6">
      <w:start w:val="1"/>
      <w:numFmt w:val="bullet"/>
      <w:lvlText w:val="−"/>
      <w:lvlJc w:val="left"/>
      <w:pPr>
        <w:ind w:left="216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0C7621"/>
    <w:multiLevelType w:val="multilevel"/>
    <w:tmpl w:val="1F38F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0EB279A9"/>
    <w:multiLevelType w:val="hybridMultilevel"/>
    <w:tmpl w:val="DB40D5C6"/>
    <w:lvl w:ilvl="0" w:tplc="F1C24D86">
      <w:start w:val="1"/>
      <w:numFmt w:val="lowerLetter"/>
      <w:lvlText w:val="%1."/>
      <w:lvlJc w:val="left"/>
      <w:pPr>
        <w:ind w:left="44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3" w15:restartNumberingAfterBreak="0">
    <w:nsid w:val="17832988"/>
    <w:multiLevelType w:val="hybridMultilevel"/>
    <w:tmpl w:val="E4DC6EA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FA86EDE"/>
    <w:multiLevelType w:val="multilevel"/>
    <w:tmpl w:val="B692B432"/>
    <w:lvl w:ilvl="0">
      <w:start w:val="1"/>
      <w:numFmt w:val="decimal"/>
      <w:pStyle w:val="a"/>
      <w:suff w:val="space"/>
      <w:lvlText w:val="%1"/>
      <w:lvlJc w:val="left"/>
      <w:pPr>
        <w:ind w:left="964" w:hanging="244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151" w:hanging="431"/>
      </w:pPr>
      <w:rPr>
        <w:rFonts w:hint="default"/>
      </w:rPr>
    </w:lvl>
    <w:lvl w:ilvl="2">
      <w:start w:val="1"/>
      <w:numFmt w:val="decimal"/>
      <w:pStyle w:val="a1"/>
      <w:suff w:val="space"/>
      <w:lvlText w:val="Рисунок %1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32866F2A"/>
    <w:multiLevelType w:val="hybridMultilevel"/>
    <w:tmpl w:val="A9EAE8B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E10AB"/>
    <w:multiLevelType w:val="multilevel"/>
    <w:tmpl w:val="959AC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0" w:hanging="2160"/>
      </w:pPr>
      <w:rPr>
        <w:rFonts w:hint="default"/>
      </w:rPr>
    </w:lvl>
  </w:abstractNum>
  <w:abstractNum w:abstractNumId="7" w15:restartNumberingAfterBreak="0">
    <w:nsid w:val="33C6792E"/>
    <w:multiLevelType w:val="hybridMultilevel"/>
    <w:tmpl w:val="5CB89690"/>
    <w:lvl w:ilvl="0" w:tplc="4D1ECD8E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350A7AFC"/>
    <w:multiLevelType w:val="hybridMultilevel"/>
    <w:tmpl w:val="950C8B36"/>
    <w:lvl w:ilvl="0" w:tplc="1E5893B4">
      <w:numFmt w:val="bullet"/>
      <w:pStyle w:val="-"/>
      <w:suff w:val="space"/>
      <w:lvlText w:val="˗"/>
      <w:lvlJc w:val="left"/>
      <w:pPr>
        <w:ind w:left="0" w:firstLine="72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9" w15:restartNumberingAfterBreak="0">
    <w:nsid w:val="361C1E4B"/>
    <w:multiLevelType w:val="hybridMultilevel"/>
    <w:tmpl w:val="3B8CFD90"/>
    <w:lvl w:ilvl="0" w:tplc="986A944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8C0318"/>
    <w:multiLevelType w:val="hybridMultilevel"/>
    <w:tmpl w:val="C838B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41FA2"/>
    <w:multiLevelType w:val="hybridMultilevel"/>
    <w:tmpl w:val="E41EFEEE"/>
    <w:lvl w:ilvl="0" w:tplc="AB880AB0">
      <w:start w:val="1"/>
      <w:numFmt w:val="decimal"/>
      <w:pStyle w:val="1"/>
      <w:suff w:val="space"/>
      <w:lvlText w:val="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A41FC3"/>
    <w:multiLevelType w:val="multilevel"/>
    <w:tmpl w:val="DE96D6A4"/>
    <w:lvl w:ilvl="0">
      <w:start w:val="1"/>
      <w:numFmt w:val="russianLower"/>
      <w:pStyle w:val="a2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304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3" w15:restartNumberingAfterBreak="0">
    <w:nsid w:val="545578F5"/>
    <w:multiLevelType w:val="hybridMultilevel"/>
    <w:tmpl w:val="4D72A55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BC2746C"/>
    <w:multiLevelType w:val="hybridMultilevel"/>
    <w:tmpl w:val="289C6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C858C0"/>
    <w:multiLevelType w:val="hybridMultilevel"/>
    <w:tmpl w:val="4BD8ECB0"/>
    <w:lvl w:ilvl="0" w:tplc="7F14C6F6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7F14C6F6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477AA"/>
    <w:multiLevelType w:val="multilevel"/>
    <w:tmpl w:val="78AAAF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7658F1"/>
    <w:multiLevelType w:val="multilevel"/>
    <w:tmpl w:val="B692B432"/>
    <w:lvl w:ilvl="0">
      <w:start w:val="1"/>
      <w:numFmt w:val="decimal"/>
      <w:suff w:val="space"/>
      <w:lvlText w:val="%1"/>
      <w:lvlJc w:val="left"/>
      <w:pPr>
        <w:ind w:left="964" w:hanging="24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1" w:hanging="431"/>
      </w:pPr>
      <w:rPr>
        <w:rFonts w:hint="default"/>
      </w:rPr>
    </w:lvl>
    <w:lvl w:ilvl="2">
      <w:start w:val="1"/>
      <w:numFmt w:val="decimal"/>
      <w:suff w:val="space"/>
      <w:lvlText w:val="Рисунок %1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8" w15:restartNumberingAfterBreak="0">
    <w:nsid w:val="7AD924EF"/>
    <w:multiLevelType w:val="hybridMultilevel"/>
    <w:tmpl w:val="E218773C"/>
    <w:lvl w:ilvl="0" w:tplc="D8D064AA">
      <w:start w:val="1"/>
      <w:numFmt w:val="russianUpper"/>
      <w:pStyle w:val="a3"/>
      <w:suff w:val="nothing"/>
      <w:lvlText w:val="ПРИЛОЖЕНИЕ %1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9" w15:restartNumberingAfterBreak="0">
    <w:nsid w:val="7C89650B"/>
    <w:multiLevelType w:val="hybridMultilevel"/>
    <w:tmpl w:val="1B887CCA"/>
    <w:lvl w:ilvl="0" w:tplc="D9960DBA">
      <w:start w:val="1"/>
      <w:numFmt w:val="decimal"/>
      <w:pStyle w:val="a4"/>
      <w:suff w:val="space"/>
      <w:lvlText w:val="[%1]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E85B37"/>
    <w:multiLevelType w:val="hybridMultilevel"/>
    <w:tmpl w:val="3168DA96"/>
    <w:lvl w:ilvl="0" w:tplc="5B424F12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2"/>
  </w:num>
  <w:num w:numId="5">
    <w:abstractNumId w:val="19"/>
  </w:num>
  <w:num w:numId="6">
    <w:abstractNumId w:val="18"/>
  </w:num>
  <w:num w:numId="7">
    <w:abstractNumId w:val="6"/>
  </w:num>
  <w:num w:numId="8">
    <w:abstractNumId w:val="9"/>
  </w:num>
  <w:num w:numId="9">
    <w:abstractNumId w:val="14"/>
  </w:num>
  <w:num w:numId="10">
    <w:abstractNumId w:val="16"/>
  </w:num>
  <w:num w:numId="11">
    <w:abstractNumId w:val="2"/>
  </w:num>
  <w:num w:numId="12">
    <w:abstractNumId w:val="13"/>
  </w:num>
  <w:num w:numId="13">
    <w:abstractNumId w:val="20"/>
  </w:num>
  <w:num w:numId="14">
    <w:abstractNumId w:val="7"/>
  </w:num>
  <w:num w:numId="15">
    <w:abstractNumId w:val="1"/>
  </w:num>
  <w:num w:numId="16">
    <w:abstractNumId w:val="15"/>
  </w:num>
  <w:num w:numId="17">
    <w:abstractNumId w:val="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3"/>
  </w:num>
  <w:num w:numId="22">
    <w:abstractNumId w:val="10"/>
  </w:num>
  <w:num w:numId="23">
    <w:abstractNumId w:val="4"/>
    <w:lvlOverride w:ilvl="0">
      <w:startOverride w:val="5"/>
    </w:lvlOverride>
    <w:lvlOverride w:ilvl="1">
      <w:startOverride w:val="2"/>
    </w:lvlOverride>
  </w:num>
  <w:num w:numId="24">
    <w:abstractNumId w:val="4"/>
    <w:lvlOverride w:ilvl="0">
      <w:startOverride w:val="2"/>
    </w:lvlOverride>
    <w:lvlOverride w:ilvl="1">
      <w:startOverride w:val="1"/>
    </w:lvlOverride>
  </w:num>
  <w:num w:numId="25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stasiya Urubleuskaya">
    <w15:presenceInfo w15:providerId="AD" w15:userId="S::Anastasiya_Urubleuskaya@epam.com::91cdfefa-5519-4013-8591-4a1a5d4e4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46"/>
    <w:rsid w:val="00557333"/>
    <w:rsid w:val="00892662"/>
    <w:rsid w:val="00E8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AB4D"/>
  <w15:chartTrackingRefBased/>
  <w15:docId w15:val="{E5EDD600-300E-4EE0-B96D-2565E804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846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846"/>
    <w:pPr>
      <w:keepNext/>
      <w:keepLines/>
      <w:spacing w:before="40" w:line="259" w:lineRule="auto"/>
      <w:jc w:val="left"/>
      <w:outlineLvl w:val="2"/>
    </w:pPr>
    <w:rPr>
      <w:rFonts w:eastAsia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85846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ListParagraph">
    <w:name w:val="List Paragraph"/>
    <w:aliases w:val="а) список"/>
    <w:basedOn w:val="Normal"/>
    <w:link w:val="ListParagraphChar"/>
    <w:uiPriority w:val="34"/>
    <w:qFormat/>
    <w:rsid w:val="00E85846"/>
    <w:pPr>
      <w:ind w:left="720"/>
      <w:contextualSpacing/>
    </w:pPr>
  </w:style>
  <w:style w:type="paragraph" w:customStyle="1" w:styleId="a">
    <w:name w:val="Раздел"/>
    <w:basedOn w:val="Normal"/>
    <w:next w:val="Normal"/>
    <w:link w:val="a5"/>
    <w:uiPriority w:val="4"/>
    <w:qFormat/>
    <w:rsid w:val="00E85846"/>
    <w:pPr>
      <w:numPr>
        <w:numId w:val="1"/>
      </w:numPr>
      <w:spacing w:before="360" w:after="360"/>
      <w:outlineLvl w:val="0"/>
    </w:pPr>
    <w:rPr>
      <w:b/>
      <w:caps/>
      <w:sz w:val="32"/>
      <w:szCs w:val="32"/>
      <w:lang w:val="ru-RU"/>
    </w:rPr>
  </w:style>
  <w:style w:type="paragraph" w:customStyle="1" w:styleId="a0">
    <w:name w:val="Подраздел"/>
    <w:basedOn w:val="a"/>
    <w:next w:val="Normal"/>
    <w:link w:val="a6"/>
    <w:uiPriority w:val="5"/>
    <w:qFormat/>
    <w:rsid w:val="00E85846"/>
    <w:pPr>
      <w:numPr>
        <w:ilvl w:val="1"/>
      </w:numPr>
      <w:outlineLvl w:val="1"/>
    </w:pPr>
    <w:rPr>
      <w:caps w:val="0"/>
      <w:sz w:val="28"/>
    </w:rPr>
  </w:style>
  <w:style w:type="character" w:customStyle="1" w:styleId="ListParagraphChar">
    <w:name w:val="List Paragraph Char"/>
    <w:aliases w:val="а) список Char"/>
    <w:basedOn w:val="DefaultParagraphFont"/>
    <w:link w:val="ListParagraph"/>
    <w:uiPriority w:val="34"/>
    <w:rsid w:val="00E85846"/>
    <w:rPr>
      <w:rFonts w:ascii="Times New Roman" w:hAnsi="Times New Roman"/>
      <w:sz w:val="28"/>
    </w:rPr>
  </w:style>
  <w:style w:type="character" w:customStyle="1" w:styleId="a5">
    <w:name w:val="Раздел Знак"/>
    <w:basedOn w:val="ListParagraphChar"/>
    <w:link w:val="a"/>
    <w:uiPriority w:val="4"/>
    <w:rsid w:val="00E85846"/>
    <w:rPr>
      <w:rFonts w:ascii="Times New Roman" w:hAnsi="Times New Roman"/>
      <w:b/>
      <w:caps/>
      <w:sz w:val="32"/>
      <w:szCs w:val="32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E85846"/>
    <w:pPr>
      <w:tabs>
        <w:tab w:val="right" w:leader="dot" w:pos="9345"/>
      </w:tabs>
      <w:spacing w:after="100"/>
      <w:ind w:left="450" w:firstLine="90"/>
    </w:pPr>
  </w:style>
  <w:style w:type="character" w:customStyle="1" w:styleId="a6">
    <w:name w:val="Подраздел Знак"/>
    <w:basedOn w:val="a5"/>
    <w:link w:val="a0"/>
    <w:uiPriority w:val="5"/>
    <w:rsid w:val="00E85846"/>
    <w:rPr>
      <w:rFonts w:ascii="Times New Roman" w:hAnsi="Times New Roman"/>
      <w:b/>
      <w:caps w:val="0"/>
      <w:sz w:val="28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85846"/>
    <w:pPr>
      <w:tabs>
        <w:tab w:val="right" w:leader="dot" w:pos="9345"/>
      </w:tabs>
      <w:spacing w:after="100"/>
      <w:ind w:left="900" w:hanging="198"/>
    </w:pPr>
  </w:style>
  <w:style w:type="character" w:styleId="Hyperlink">
    <w:name w:val="Hyperlink"/>
    <w:basedOn w:val="DefaultParagraphFont"/>
    <w:uiPriority w:val="99"/>
    <w:unhideWhenUsed/>
    <w:rsid w:val="00E85846"/>
    <w:rPr>
      <w:color w:val="0563C1" w:themeColor="hyperlink"/>
      <w:u w:val="single"/>
    </w:rPr>
  </w:style>
  <w:style w:type="paragraph" w:customStyle="1" w:styleId="a7">
    <w:name w:val="Прочие Заголовки"/>
    <w:basedOn w:val="a"/>
    <w:next w:val="Normal"/>
    <w:link w:val="a8"/>
    <w:uiPriority w:val="8"/>
    <w:qFormat/>
    <w:rsid w:val="00E85846"/>
    <w:pPr>
      <w:numPr>
        <w:numId w:val="0"/>
      </w:numPr>
      <w:spacing w:before="0" w:line="259" w:lineRule="auto"/>
      <w:jc w:val="center"/>
    </w:pPr>
    <w:rPr>
      <w:sz w:val="28"/>
    </w:rPr>
  </w:style>
  <w:style w:type="paragraph" w:customStyle="1" w:styleId="a9">
    <w:name w:val="Сожержание"/>
    <w:basedOn w:val="a7"/>
    <w:link w:val="aa"/>
    <w:uiPriority w:val="10"/>
    <w:qFormat/>
    <w:rsid w:val="00E85846"/>
    <w:pPr>
      <w:outlineLvl w:val="9"/>
    </w:pPr>
  </w:style>
  <w:style w:type="character" w:customStyle="1" w:styleId="a8">
    <w:name w:val="Прочие Заголовки Знак"/>
    <w:basedOn w:val="DefaultParagraphFont"/>
    <w:link w:val="a7"/>
    <w:uiPriority w:val="8"/>
    <w:rsid w:val="00E85846"/>
    <w:rPr>
      <w:rFonts w:ascii="Times New Roman" w:hAnsi="Times New Roman"/>
      <w:b/>
      <w:caps/>
      <w:sz w:val="28"/>
      <w:szCs w:val="32"/>
      <w:lang w:val="ru-RU"/>
    </w:rPr>
  </w:style>
  <w:style w:type="paragraph" w:customStyle="1" w:styleId="ab">
    <w:name w:val="Заключение"/>
    <w:basedOn w:val="a7"/>
    <w:link w:val="ac"/>
    <w:uiPriority w:val="9"/>
    <w:qFormat/>
    <w:rsid w:val="00E85846"/>
  </w:style>
  <w:style w:type="character" w:customStyle="1" w:styleId="aa">
    <w:name w:val="Сожержание Знак"/>
    <w:basedOn w:val="a8"/>
    <w:link w:val="a9"/>
    <w:uiPriority w:val="10"/>
    <w:rsid w:val="00E85846"/>
    <w:rPr>
      <w:rFonts w:ascii="Times New Roman" w:hAnsi="Times New Roman"/>
      <w:b/>
      <w:caps/>
      <w:sz w:val="28"/>
      <w:szCs w:val="32"/>
      <w:lang w:val="ru-RU"/>
    </w:rPr>
  </w:style>
  <w:style w:type="paragraph" w:customStyle="1" w:styleId="-">
    <w:name w:val="- Список"/>
    <w:basedOn w:val="Normal"/>
    <w:link w:val="-0"/>
    <w:uiPriority w:val="1"/>
    <w:qFormat/>
    <w:rsid w:val="00E85846"/>
    <w:pPr>
      <w:numPr>
        <w:numId w:val="2"/>
      </w:numPr>
    </w:pPr>
    <w:rPr>
      <w:lang w:val="ru-RU"/>
    </w:rPr>
  </w:style>
  <w:style w:type="character" w:customStyle="1" w:styleId="ac">
    <w:name w:val="Заключение Знак"/>
    <w:basedOn w:val="a8"/>
    <w:link w:val="ab"/>
    <w:uiPriority w:val="9"/>
    <w:rsid w:val="00E85846"/>
    <w:rPr>
      <w:rFonts w:ascii="Times New Roman" w:hAnsi="Times New Roman"/>
      <w:b/>
      <w:caps/>
      <w:sz w:val="28"/>
      <w:szCs w:val="32"/>
      <w:lang w:val="ru-RU"/>
    </w:rPr>
  </w:style>
  <w:style w:type="paragraph" w:customStyle="1" w:styleId="1">
    <w:name w:val="1 Список"/>
    <w:basedOn w:val="-"/>
    <w:link w:val="10"/>
    <w:uiPriority w:val="6"/>
    <w:qFormat/>
    <w:rsid w:val="00E85846"/>
    <w:pPr>
      <w:numPr>
        <w:numId w:val="3"/>
      </w:numPr>
    </w:pPr>
  </w:style>
  <w:style w:type="character" w:customStyle="1" w:styleId="-0">
    <w:name w:val="- Список Знак"/>
    <w:basedOn w:val="ListParagraphChar"/>
    <w:link w:val="-"/>
    <w:uiPriority w:val="1"/>
    <w:rsid w:val="00E85846"/>
    <w:rPr>
      <w:rFonts w:ascii="Times New Roman" w:hAnsi="Times New Roman"/>
      <w:sz w:val="28"/>
      <w:lang w:val="ru-RU"/>
    </w:rPr>
  </w:style>
  <w:style w:type="paragraph" w:customStyle="1" w:styleId="a2">
    <w:name w:val="а) Список"/>
    <w:basedOn w:val="-"/>
    <w:link w:val="ad"/>
    <w:uiPriority w:val="7"/>
    <w:qFormat/>
    <w:rsid w:val="00E85846"/>
    <w:pPr>
      <w:numPr>
        <w:numId w:val="4"/>
      </w:numPr>
    </w:pPr>
  </w:style>
  <w:style w:type="character" w:customStyle="1" w:styleId="10">
    <w:name w:val="1 Список Знак"/>
    <w:basedOn w:val="-0"/>
    <w:link w:val="1"/>
    <w:uiPriority w:val="6"/>
    <w:rsid w:val="00E85846"/>
    <w:rPr>
      <w:rFonts w:ascii="Times New Roman" w:hAnsi="Times New Roman"/>
      <w:sz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8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46"/>
    <w:rPr>
      <w:rFonts w:ascii="Tahoma" w:hAnsi="Tahoma" w:cs="Tahoma"/>
      <w:sz w:val="16"/>
      <w:szCs w:val="16"/>
    </w:rPr>
  </w:style>
  <w:style w:type="character" w:customStyle="1" w:styleId="ad">
    <w:name w:val="а) Список Знак"/>
    <w:basedOn w:val="-0"/>
    <w:link w:val="a2"/>
    <w:uiPriority w:val="7"/>
    <w:rsid w:val="00E85846"/>
    <w:rPr>
      <w:rFonts w:ascii="Times New Roman" w:hAnsi="Times New Roman"/>
      <w:sz w:val="28"/>
      <w:lang w:val="ru-RU"/>
    </w:rPr>
  </w:style>
  <w:style w:type="paragraph" w:customStyle="1" w:styleId="ae">
    <w:name w:val="Рисунок"/>
    <w:basedOn w:val="Normal"/>
    <w:link w:val="af"/>
    <w:uiPriority w:val="2"/>
    <w:qFormat/>
    <w:rsid w:val="00E85846"/>
    <w:pPr>
      <w:spacing w:before="360" w:after="360"/>
      <w:jc w:val="center"/>
    </w:pPr>
    <w:rPr>
      <w:noProof/>
      <w:lang w:val="ru-RU" w:eastAsia="ru-RU"/>
    </w:rPr>
  </w:style>
  <w:style w:type="paragraph" w:customStyle="1" w:styleId="a1">
    <w:name w:val="Подпись Р"/>
    <w:basedOn w:val="a"/>
    <w:next w:val="Normal"/>
    <w:link w:val="af0"/>
    <w:uiPriority w:val="3"/>
    <w:qFormat/>
    <w:rsid w:val="00E85846"/>
    <w:pPr>
      <w:numPr>
        <w:ilvl w:val="2"/>
      </w:numPr>
      <w:jc w:val="center"/>
      <w:outlineLvl w:val="9"/>
    </w:pPr>
    <w:rPr>
      <w:b w:val="0"/>
      <w:caps w:val="0"/>
      <w:noProof/>
      <w:sz w:val="28"/>
      <w:lang w:eastAsia="ru-RU"/>
    </w:rPr>
  </w:style>
  <w:style w:type="character" w:customStyle="1" w:styleId="af">
    <w:name w:val="Рисунок Знак"/>
    <w:basedOn w:val="DefaultParagraphFont"/>
    <w:link w:val="ae"/>
    <w:uiPriority w:val="2"/>
    <w:rsid w:val="00E85846"/>
    <w:rPr>
      <w:rFonts w:ascii="Times New Roman" w:hAnsi="Times New Roman"/>
      <w:noProof/>
      <w:sz w:val="28"/>
      <w:lang w:val="ru-RU" w:eastAsia="ru-RU"/>
    </w:rPr>
  </w:style>
  <w:style w:type="character" w:customStyle="1" w:styleId="af0">
    <w:name w:val="Подпись Р Знак"/>
    <w:basedOn w:val="af"/>
    <w:link w:val="a1"/>
    <w:uiPriority w:val="3"/>
    <w:rsid w:val="00E85846"/>
    <w:rPr>
      <w:rFonts w:ascii="Times New Roman" w:hAnsi="Times New Roman"/>
      <w:noProof/>
      <w:sz w:val="28"/>
      <w:szCs w:val="32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E8584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84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8584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846"/>
    <w:rPr>
      <w:rFonts w:ascii="Times New Roman" w:hAnsi="Times New Roman"/>
      <w:sz w:val="28"/>
    </w:rPr>
  </w:style>
  <w:style w:type="paragraph" w:customStyle="1" w:styleId="a4">
    <w:name w:val="Литература"/>
    <w:basedOn w:val="Normal"/>
    <w:link w:val="af1"/>
    <w:qFormat/>
    <w:rsid w:val="00E85846"/>
    <w:pPr>
      <w:numPr>
        <w:numId w:val="5"/>
      </w:numPr>
    </w:pPr>
    <w:rPr>
      <w:lang w:val="ru-RU"/>
    </w:rPr>
  </w:style>
  <w:style w:type="paragraph" w:customStyle="1" w:styleId="a3">
    <w:name w:val="Приложение"/>
    <w:basedOn w:val="a7"/>
    <w:next w:val="Normal"/>
    <w:link w:val="af2"/>
    <w:qFormat/>
    <w:rsid w:val="00E85846"/>
    <w:pPr>
      <w:numPr>
        <w:numId w:val="6"/>
      </w:numPr>
      <w:ind w:left="0" w:firstLine="0"/>
    </w:pPr>
    <w:rPr>
      <w:caps w:val="0"/>
    </w:rPr>
  </w:style>
  <w:style w:type="character" w:customStyle="1" w:styleId="af1">
    <w:name w:val="Литература Знак"/>
    <w:basedOn w:val="10"/>
    <w:link w:val="a4"/>
    <w:rsid w:val="00E85846"/>
    <w:rPr>
      <w:rFonts w:ascii="Times New Roman" w:hAnsi="Times New Roman"/>
      <w:sz w:val="28"/>
      <w:lang w:val="ru-RU"/>
    </w:rPr>
  </w:style>
  <w:style w:type="character" w:customStyle="1" w:styleId="af2">
    <w:name w:val="Приложение Знак"/>
    <w:basedOn w:val="a8"/>
    <w:link w:val="a3"/>
    <w:rsid w:val="00E85846"/>
    <w:rPr>
      <w:rFonts w:ascii="Times New Roman" w:hAnsi="Times New Roman"/>
      <w:b/>
      <w:caps w:val="0"/>
      <w:sz w:val="28"/>
      <w:szCs w:val="32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E85846"/>
    <w:pPr>
      <w:ind w:left="520" w:firstLine="851"/>
    </w:pPr>
    <w:rPr>
      <w:rFonts w:eastAsia="Calibri" w:cs="Times New Roman"/>
      <w:sz w:val="26"/>
      <w:szCs w:val="26"/>
      <w:lang w:val="ru-RU"/>
    </w:rPr>
  </w:style>
  <w:style w:type="paragraph" w:customStyle="1" w:styleId="af3">
    <w:name w:val="Обычный (создан вручную)"/>
    <w:basedOn w:val="Normal"/>
    <w:link w:val="af4"/>
    <w:qFormat/>
    <w:rsid w:val="00E85846"/>
    <w:pPr>
      <w:tabs>
        <w:tab w:val="left" w:pos="851"/>
      </w:tabs>
      <w:spacing w:line="360" w:lineRule="auto"/>
      <w:ind w:firstLine="851"/>
    </w:pPr>
    <w:rPr>
      <w:rFonts w:eastAsia="Calibri" w:cs="Times New Roman"/>
      <w:sz w:val="24"/>
      <w:szCs w:val="24"/>
      <w:lang w:val="x-none" w:eastAsia="x-none"/>
    </w:rPr>
  </w:style>
  <w:style w:type="character" w:customStyle="1" w:styleId="af4">
    <w:name w:val="Обычный (создан вручную) Знак"/>
    <w:link w:val="af3"/>
    <w:rsid w:val="00E85846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11">
    <w:name w:val="1. Список"/>
    <w:basedOn w:val="ListParagraph"/>
    <w:uiPriority w:val="8"/>
    <w:qFormat/>
    <w:rsid w:val="00E85846"/>
    <w:pPr>
      <w:spacing w:line="360" w:lineRule="auto"/>
      <w:ind w:left="284" w:firstLine="851"/>
    </w:pPr>
    <w:rPr>
      <w:sz w:val="24"/>
      <w:lang w:val="ru-RU"/>
    </w:rPr>
  </w:style>
  <w:style w:type="character" w:customStyle="1" w:styleId="apple-converted-space">
    <w:name w:val="apple-converted-space"/>
    <w:basedOn w:val="DefaultParagraphFont"/>
    <w:rsid w:val="00E85846"/>
  </w:style>
  <w:style w:type="paragraph" w:styleId="NoSpacing">
    <w:name w:val="No Spacing"/>
    <w:uiPriority w:val="1"/>
    <w:qFormat/>
    <w:rsid w:val="00E85846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E85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5846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584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E8584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5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846"/>
    <w:pPr>
      <w:spacing w:after="160" w:line="240" w:lineRule="auto"/>
      <w:jc w:val="left"/>
    </w:pPr>
    <w:rPr>
      <w:rFonts w:asciiTheme="minorHAnsi" w:hAnsiTheme="minorHAns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846"/>
    <w:rPr>
      <w:sz w:val="20"/>
      <w:szCs w:val="20"/>
      <w:lang w:val="ru-RU"/>
    </w:rPr>
  </w:style>
  <w:style w:type="paragraph" w:styleId="NormalWeb">
    <w:name w:val="Normal (Web)"/>
    <w:basedOn w:val="Normal"/>
    <w:uiPriority w:val="99"/>
    <w:semiHidden/>
    <w:unhideWhenUsed/>
    <w:rsid w:val="00E85846"/>
    <w:rPr>
      <w:rFonts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85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oter" Target="footer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vipidei.com/internet/mobilnye-prilozheniya/prodvizhenie-v-google-pla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6923</Words>
  <Characters>39462</Characters>
  <Application>Microsoft Office Word</Application>
  <DocSecurity>0</DocSecurity>
  <Lines>328</Lines>
  <Paragraphs>92</Paragraphs>
  <ScaleCrop>false</ScaleCrop>
  <Company/>
  <LinksUpToDate>false</LinksUpToDate>
  <CharactersWithSpaces>46293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Urubleuskaya</dc:creator>
  <cp:keywords/>
  <dc:description/>
  <cp:lastModifiedBy>Anastasiya Urubleuskaya</cp:lastModifiedBy>
  <cp:revision>1</cp:revision>
  <cp:lastPrinted>2020-02-25T08:12:00Z</cp:lastPrinted>
  <dcterms:created xsi:type="dcterms:W3CDTF">2020-02-25T08:11:00Z</dcterms:created>
  <dcterms:modified xsi:type="dcterms:W3CDTF">2020-02-25T08:13:00Z</dcterms:modified>
</cp:coreProperties>
</file>